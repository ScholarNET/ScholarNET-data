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59DBF" w14:textId="2D415E82" w:rsidR="00EE6742" w:rsidRPr="00EE6742" w:rsidRDefault="001D3C46" w:rsidP="00EE6742">
      <w:pPr>
        <w:pStyle w:val="NurText"/>
        <w:bidi/>
        <w:rPr>
          <w:ins w:id="0" w:author="Transkribus" w:date="2019-12-11T14:30:00Z"/>
          <w:rFonts w:ascii="Courier New" w:hAnsi="Courier New" w:cs="Courier New"/>
        </w:rPr>
      </w:pPr>
      <w:dir w:val="rtl">
        <w:dir w:val="rtl">
          <w:del w:id="1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لقد فاق الاوائل</w:delText>
            </w:r>
          </w:del>
          <w:ins w:id="2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٢٣٨</w:t>
            </w:r>
          </w:ins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60116467" w14:textId="551D37E8" w:rsidR="00EE6742" w:rsidRPr="00EE6742" w:rsidRDefault="00EE6742" w:rsidP="00EE6742">
      <w:pPr>
        <w:pStyle w:val="NurText"/>
        <w:bidi/>
        <w:rPr>
          <w:rFonts w:ascii="Courier New" w:hAnsi="Courier New" w:cs="Courier New"/>
        </w:rPr>
      </w:pPr>
      <w:ins w:id="3" w:author="Transkribus" w:date="2019-12-11T14:30:00Z">
        <w:r w:rsidRPr="00EE6742">
          <w:rPr>
            <w:rFonts w:ascii="Courier New" w:hAnsi="Courier New" w:cs="Courier New"/>
            <w:rtl/>
          </w:rPr>
          <w:t xml:space="preserve">بدقاق </w:t>
        </w:r>
        <w:proofErr w:type="spellStart"/>
        <w:r w:rsidRPr="00EE6742">
          <w:rPr>
            <w:rFonts w:ascii="Courier New" w:hAnsi="Courier New" w:cs="Courier New"/>
            <w:rtl/>
          </w:rPr>
          <w:t>الاواقل</w:t>
        </w:r>
      </w:ins>
      <w:proofErr w:type="spellEnd"/>
      <w:r w:rsidRPr="00EE6742">
        <w:rPr>
          <w:rFonts w:ascii="Courier New" w:hAnsi="Courier New" w:cs="Courier New"/>
          <w:rtl/>
        </w:rPr>
        <w:t xml:space="preserve"> </w:t>
      </w:r>
      <w:proofErr w:type="spellStart"/>
      <w:r w:rsidRPr="00EE6742">
        <w:rPr>
          <w:rFonts w:ascii="Courier New" w:hAnsi="Courier New" w:cs="Courier New"/>
          <w:rtl/>
        </w:rPr>
        <w:t>فى</w:t>
      </w:r>
      <w:proofErr w:type="spellEnd"/>
      <w:r w:rsidRPr="00EE6742">
        <w:rPr>
          <w:rFonts w:ascii="Courier New" w:hAnsi="Courier New" w:cs="Courier New"/>
          <w:rtl/>
        </w:rPr>
        <w:t xml:space="preserve"> المعال</w:t>
      </w:r>
      <w:del w:id="4" w:author="Transkribus" w:date="2019-12-11T14:30:00Z">
        <w:r w:rsidR="009B6BCA" w:rsidRPr="009B6BCA">
          <w:rPr>
            <w:rFonts w:ascii="Courier New" w:hAnsi="Courier New" w:cs="Courier New"/>
            <w:rtl/>
          </w:rPr>
          <w:delText>ي</w:delText>
        </w:r>
        <w:r w:rsidR="009B6BCA" w:rsidRPr="009B6BCA">
          <w:rPr>
            <w:rFonts w:ascii="MS Mincho" w:eastAsia="MS Mincho" w:hAnsi="MS Mincho" w:cs="MS Mincho" w:hint="eastAsia"/>
            <w:rtl/>
          </w:rPr>
          <w:delText>‬</w:delText>
        </w:r>
        <w:r w:rsidR="009B6BCA"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5" w:author="Transkribus" w:date="2019-12-11T14:30:00Z">
        <w:r w:rsidRPr="00EE6742">
          <w:rPr>
            <w:rFonts w:ascii="Courier New" w:hAnsi="Courier New" w:cs="Courier New"/>
            <w:rtl/>
          </w:rPr>
          <w:t>ى</w:t>
        </w:r>
      </w:ins>
      <w:r w:rsidRPr="00EE6742">
        <w:rPr>
          <w:rFonts w:ascii="Courier New" w:hAnsi="Courier New" w:cs="Courier New"/>
          <w:rtl/>
        </w:rPr>
        <w:t xml:space="preserve"> * </w:t>
      </w:r>
      <w:dir w:val="rtl">
        <w:dir w:val="rtl">
          <w:r w:rsidRPr="00EE6742">
            <w:rPr>
              <w:rFonts w:ascii="Courier New" w:hAnsi="Courier New" w:cs="Courier New"/>
              <w:rtl/>
            </w:rPr>
            <w:t xml:space="preserve">وكم من </w:t>
          </w:r>
          <w:del w:id="6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اول فاق الاخير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7" w:author="Transkribus" w:date="2019-12-11T14:30:00Z">
            <w:r w:rsidRPr="00EE6742">
              <w:rPr>
                <w:rFonts w:ascii="Courier New" w:hAnsi="Courier New" w:cs="Courier New"/>
                <w:rtl/>
              </w:rPr>
              <w:t>أول باق الأجير</w:t>
            </w:r>
          </w:ins>
          <w:r w:rsidR="000C4309">
            <w:t>‬</w:t>
          </w:r>
          <w:r w:rsidR="000C4309">
            <w:t>‬</w:t>
          </w:r>
          <w:r w:rsidR="001D3C46">
            <w:t>‬</w:t>
          </w:r>
          <w:r w:rsidR="001D3C46">
            <w:t>‬</w:t>
          </w:r>
        </w:dir>
      </w:dir>
    </w:p>
    <w:p w14:paraId="1645B037" w14:textId="3715D506" w:rsidR="00EE6742" w:rsidRPr="00EE6742" w:rsidRDefault="001D3C46" w:rsidP="00EE6742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8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يطول العالمين</w:delText>
            </w:r>
          </w:del>
          <w:ins w:id="9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بطول العالين</w:t>
            </w:r>
          </w:ins>
          <w:r w:rsidR="00EE6742" w:rsidRPr="00EE6742">
            <w:rPr>
              <w:rFonts w:ascii="Courier New" w:hAnsi="Courier New" w:cs="Courier New"/>
              <w:rtl/>
            </w:rPr>
            <w:t xml:space="preserve"> بكل علم</w:t>
          </w:r>
          <w:del w:id="10" w:author="Transkribus" w:date="2019-12-11T14:30:00Z"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9B6BCA" w:rsidRPr="009B6BCA">
                  <w:rPr>
                    <w:rFonts w:ascii="Courier New" w:hAnsi="Courier New" w:cs="Courier New"/>
                    <w:rtl/>
                  </w:rPr>
                  <w:delText>ويقصر عنه</w:delText>
                </w:r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1" w:author="Transkribus" w:date="2019-12-11T14:30:00Z">
            <w:del w:id="12" w:author="Transkribus" w:date="2019-12-11T14:30:00Z">
              <w:r w:rsidR="00EE6742" w:rsidRPr="00EE6742">
                <w:rPr>
                  <w:rFonts w:ascii="Courier New" w:hAnsi="Courier New" w:cs="Courier New"/>
                  <w:rtl/>
                </w:rPr>
                <w:delText xml:space="preserve"> * ويقصرعثة</w:delText>
              </w:r>
            </w:del>
          </w:ins>
          <w:r w:rsidR="00EE6742" w:rsidRPr="00EE6742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EE6742" w:rsidRPr="00EE6742">
            <w:rPr>
              <w:rFonts w:ascii="Courier New" w:hAnsi="Courier New" w:cs="Courier New"/>
              <w:rtl/>
            </w:rPr>
            <w:t>فى</w:t>
          </w:r>
          <w:proofErr w:type="spellEnd"/>
          <w:r w:rsidR="00EE6742" w:rsidRPr="00EE6742">
            <w:rPr>
              <w:rFonts w:ascii="Courier New" w:hAnsi="Courier New" w:cs="Courier New"/>
              <w:rtl/>
            </w:rPr>
            <w:t xml:space="preserve"> </w:t>
          </w:r>
          <w:del w:id="13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راى</w:delText>
            </w:r>
          </w:del>
          <w:ins w:id="14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 xml:space="preserve">ر </w:t>
            </w:r>
            <w:proofErr w:type="spellStart"/>
            <w:r w:rsidR="00EE6742" w:rsidRPr="00EE6742">
              <w:rPr>
                <w:rFonts w:ascii="Courier New" w:hAnsi="Courier New" w:cs="Courier New"/>
                <w:rtl/>
              </w:rPr>
              <w:t>أى</w:t>
            </w:r>
          </w:ins>
          <w:proofErr w:type="spellEnd"/>
          <w:r w:rsidR="00EE6742" w:rsidRPr="00EE6742">
            <w:rPr>
              <w:rFonts w:ascii="Courier New" w:hAnsi="Courier New" w:cs="Courier New"/>
              <w:rtl/>
            </w:rPr>
            <w:t xml:space="preserve"> قصير</w:t>
          </w:r>
          <w:del w:id="15" w:author="Transkribus" w:date="2019-12-11T14:30:00Z"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0A85FDEF" w14:textId="4378A869" w:rsidR="00EE6742" w:rsidRPr="00EE6742" w:rsidRDefault="001D3C46" w:rsidP="00EE6742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EE6742" w:rsidRPr="00EE6742">
            <w:rPr>
              <w:rFonts w:ascii="Courier New" w:hAnsi="Courier New" w:cs="Courier New"/>
              <w:rtl/>
            </w:rPr>
            <w:t xml:space="preserve">وقد صلحت به </w:t>
          </w:r>
          <w:del w:id="16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الدنيا ودانت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9B6BCA" w:rsidRPr="009B6BCA">
                  <w:rPr>
                    <w:rFonts w:ascii="Courier New" w:hAnsi="Courier New" w:cs="Courier New"/>
                    <w:rtl/>
                  </w:rPr>
                  <w:delText>لصالحها المدائن والثغور</w:delText>
                </w:r>
                <w:r w:rsidR="009B6BCA"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="009B6BCA"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7" w:author="Transkribus" w:date="2019-12-11T14:30:00Z">
            <w:del w:id="18" w:author="Transkribus" w:date="2019-12-11T14:30:00Z">
              <w:r w:rsidR="00EE6742" w:rsidRPr="00EE6742">
                <w:rPr>
                  <w:rFonts w:ascii="Courier New" w:hAnsi="Courier New" w:cs="Courier New"/>
                  <w:rtl/>
                </w:rPr>
                <w:delText>الدنياود الت * لصالجها المدابن والنفور</w:delText>
              </w:r>
            </w:del>
          </w:ins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516B6608" w14:textId="3F19D11F" w:rsidR="00EE6742" w:rsidRPr="00EE6742" w:rsidRDefault="001D3C46" w:rsidP="00EE6742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19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ايا من عم انعاما ويا من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9B6BCA" w:rsidRPr="009B6BCA">
                  <w:rPr>
                    <w:rFonts w:ascii="Courier New" w:hAnsi="Courier New" w:cs="Courier New"/>
                    <w:rtl/>
                  </w:rPr>
                  <w:delText>له</w:delText>
                </w:r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0" w:author="Transkribus" w:date="2019-12-11T14:30:00Z">
            <w:del w:id="21" w:author="Transkribus" w:date="2019-12-11T14:30:00Z">
              <w:r w:rsidR="00EE6742" w:rsidRPr="00EE6742">
                <w:rPr>
                  <w:rFonts w:ascii="Courier New" w:hAnsi="Courier New" w:cs="Courier New"/>
                  <w:rtl/>
                </w:rPr>
                <w:delText>ابامن عم العاماو بامن عله</w:delText>
              </w:r>
            </w:del>
          </w:ins>
          <w:r w:rsidR="00EE6742" w:rsidRPr="00EE6742">
            <w:rPr>
              <w:rFonts w:ascii="Courier New" w:hAnsi="Courier New" w:cs="Courier New"/>
              <w:rtl/>
            </w:rPr>
            <w:t xml:space="preserve"> الافضال والفضل </w:t>
          </w:r>
          <w:proofErr w:type="spellStart"/>
          <w:r w:rsidR="00EE6742" w:rsidRPr="00EE6742">
            <w:rPr>
              <w:rFonts w:ascii="Courier New" w:hAnsi="Courier New" w:cs="Courier New"/>
              <w:rtl/>
            </w:rPr>
            <w:t>ال</w:t>
          </w:r>
          <w:del w:id="22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غ</w:delText>
            </w:r>
          </w:del>
          <w:ins w:id="23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ف</w:t>
            </w:r>
          </w:ins>
          <w:r w:rsidR="00EE6742" w:rsidRPr="00EE6742">
            <w:rPr>
              <w:rFonts w:ascii="Courier New" w:hAnsi="Courier New" w:cs="Courier New"/>
              <w:rtl/>
            </w:rPr>
            <w:t>زير</w:t>
          </w:r>
          <w:proofErr w:type="spellEnd"/>
          <w:del w:id="24" w:author="Transkribus" w:date="2019-12-11T14:30:00Z"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20362131" w14:textId="151C98FF" w:rsidR="00EE6742" w:rsidRPr="00EE6742" w:rsidRDefault="001D3C46" w:rsidP="00EE6742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25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لقد احييت ميت العلم حتى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9B6BCA" w:rsidRPr="009B6BCA">
                  <w:rPr>
                    <w:rFonts w:ascii="Courier New" w:hAnsi="Courier New" w:cs="Courier New"/>
                    <w:rtl/>
                  </w:rPr>
                  <w:delText>تبين</w:delText>
                </w:r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26" w:author="Transkribus" w:date="2019-12-11T14:30:00Z">
            <w:del w:id="27" w:author="Transkribus" w:date="2019-12-11T14:30:00Z">
              <w:r w:rsidR="00EE6742" w:rsidRPr="00EE6742">
                <w:rPr>
                  <w:rFonts w:ascii="Courier New" w:hAnsi="Courier New" w:cs="Courier New"/>
                  <w:rtl/>
                </w:rPr>
                <w:delText>القد أحييت سيف العلمحى * فبين</w:delText>
              </w:r>
            </w:del>
          </w:ins>
          <w:r w:rsidR="00EE6742" w:rsidRPr="00EE6742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EE6742" w:rsidRPr="00EE6742">
            <w:rPr>
              <w:rFonts w:ascii="Courier New" w:hAnsi="Courier New" w:cs="Courier New"/>
              <w:rtl/>
            </w:rPr>
            <w:t>فى</w:t>
          </w:r>
          <w:proofErr w:type="spellEnd"/>
          <w:r w:rsidR="00EE6742" w:rsidRPr="00EE6742">
            <w:rPr>
              <w:rFonts w:ascii="Courier New" w:hAnsi="Courier New" w:cs="Courier New"/>
              <w:rtl/>
            </w:rPr>
            <w:t xml:space="preserve"> الوجود له نشور</w:t>
          </w:r>
          <w:del w:id="28" w:author="Transkribus" w:date="2019-12-11T14:30:00Z"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57A417EF" w14:textId="0A8B8402" w:rsidR="00EE6742" w:rsidRPr="00EE6742" w:rsidRDefault="001D3C46" w:rsidP="00EE6742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EE6742" w:rsidRPr="00EE6742">
            <w:rPr>
              <w:rFonts w:ascii="Courier New" w:hAnsi="Courier New" w:cs="Courier New"/>
              <w:rtl/>
            </w:rPr>
            <w:t>و</w:t>
          </w:r>
          <w:del w:id="29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ا</w:delText>
            </w:r>
          </w:del>
          <w:ins w:id="30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أ</w:t>
            </w:r>
          </w:ins>
          <w:r w:rsidR="00EE6742" w:rsidRPr="00EE6742">
            <w:rPr>
              <w:rFonts w:ascii="Courier New" w:hAnsi="Courier New" w:cs="Courier New"/>
              <w:rtl/>
            </w:rPr>
            <w:t xml:space="preserve">وردت الانام </w:t>
          </w:r>
          <w:del w:id="31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بح</w:delText>
            </w:r>
          </w:del>
          <w:ins w:id="32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ج</w:t>
            </w:r>
          </w:ins>
          <w:r w:rsidR="00EE6742" w:rsidRPr="00EE6742">
            <w:rPr>
              <w:rFonts w:ascii="Courier New" w:hAnsi="Courier New" w:cs="Courier New"/>
              <w:rtl/>
            </w:rPr>
            <w:t xml:space="preserve">ار </w:t>
          </w:r>
          <w:proofErr w:type="spellStart"/>
          <w:r w:rsidR="00EE6742" w:rsidRPr="00EE6742">
            <w:rPr>
              <w:rFonts w:ascii="Courier New" w:hAnsi="Courier New" w:cs="Courier New"/>
              <w:rtl/>
            </w:rPr>
            <w:t>جود</w:t>
          </w:r>
          <w:del w:id="33" w:author="Transkribus" w:date="2019-12-11T14:30:00Z"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34" w:author="Transkribus" w:date="2019-12-11T14:30:00Z">
            <w:del w:id="35" w:author="Transkribus" w:date="2019-12-11T14:30:00Z">
              <w:r w:rsidR="00EE6742" w:rsidRPr="00EE6742">
                <w:rPr>
                  <w:rFonts w:ascii="Courier New" w:hAnsi="Courier New" w:cs="Courier New"/>
                  <w:rtl/>
                </w:rPr>
                <w:delText xml:space="preserve"> * </w:delText>
              </w:r>
            </w:del>
          </w:ins>
          <w:r w:rsidR="00EE6742" w:rsidRPr="00EE6742">
            <w:rPr>
              <w:rFonts w:ascii="Courier New" w:hAnsi="Courier New" w:cs="Courier New"/>
              <w:rtl/>
            </w:rPr>
            <w:t>وقد</w:t>
          </w:r>
          <w:proofErr w:type="spellEnd"/>
          <w:r w:rsidR="00EE6742" w:rsidRPr="00EE6742">
            <w:rPr>
              <w:rFonts w:ascii="Courier New" w:hAnsi="Courier New" w:cs="Courier New"/>
              <w:rtl/>
            </w:rPr>
            <w:t xml:space="preserve"> </w:t>
          </w:r>
          <w:del w:id="36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كادت</w:delText>
            </w:r>
          </w:del>
          <w:proofErr w:type="spellStart"/>
          <w:ins w:id="37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كماذب</w:t>
            </w:r>
          </w:ins>
          <w:proofErr w:type="spellEnd"/>
          <w:r w:rsidR="00EE6742" w:rsidRPr="00EE6742">
            <w:rPr>
              <w:rFonts w:ascii="Courier New" w:hAnsi="Courier New" w:cs="Courier New"/>
              <w:rtl/>
            </w:rPr>
            <w:t xml:space="preserve"> مناهلها </w:t>
          </w:r>
          <w:del w:id="38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تغور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39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ففور</w:t>
            </w:r>
          </w:ins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4D37226F" w14:textId="4C988ABE" w:rsidR="00EE6742" w:rsidRPr="00EE6742" w:rsidRDefault="001D3C46" w:rsidP="00EE6742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EE6742" w:rsidRPr="00EE6742">
            <w:rPr>
              <w:rFonts w:ascii="Courier New" w:hAnsi="Courier New" w:cs="Courier New"/>
              <w:rtl/>
            </w:rPr>
            <w:t xml:space="preserve">وكم </w:t>
          </w:r>
          <w:proofErr w:type="spellStart"/>
          <w:r w:rsidR="00EE6742" w:rsidRPr="00EE6742">
            <w:rPr>
              <w:rFonts w:ascii="Courier New" w:hAnsi="Courier New" w:cs="Courier New"/>
              <w:rtl/>
            </w:rPr>
            <w:t>فى</w:t>
          </w:r>
          <w:proofErr w:type="spellEnd"/>
          <w:r w:rsidR="00EE6742" w:rsidRPr="00EE6742">
            <w:rPr>
              <w:rFonts w:ascii="Courier New" w:hAnsi="Courier New" w:cs="Courier New"/>
              <w:rtl/>
            </w:rPr>
            <w:t xml:space="preserve"> الطب من معنى </w:t>
          </w:r>
          <w:del w:id="40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خفي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9B6BCA" w:rsidRPr="009B6BCA">
                  <w:rPr>
                    <w:rFonts w:ascii="Courier New" w:hAnsi="Courier New" w:cs="Courier New"/>
                    <w:rtl/>
                  </w:rPr>
                  <w:delText>بشرح</w:delText>
                </w:r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41" w:author="Transkribus" w:date="2019-12-11T14:30:00Z">
            <w:del w:id="42" w:author="Transkribus" w:date="2019-12-11T14:30:00Z">
              <w:r w:rsidR="00EE6742" w:rsidRPr="00EE6742">
                <w:rPr>
                  <w:rFonts w:ascii="Courier New" w:hAnsi="Courier New" w:cs="Courier New"/>
                  <w:rtl/>
                </w:rPr>
                <w:delText>خفى * يسرح</w:delText>
              </w:r>
            </w:del>
          </w:ins>
          <w:r w:rsidR="00EE6742" w:rsidRPr="00EE6742">
            <w:rPr>
              <w:rFonts w:ascii="Courier New" w:hAnsi="Courier New" w:cs="Courier New"/>
              <w:rtl/>
            </w:rPr>
            <w:t xml:space="preserve"> منك </w:t>
          </w:r>
          <w:del w:id="43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عاد له ظهور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44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عادله طهور</w:t>
            </w:r>
          </w:ins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5730EAC4" w14:textId="519044A4" w:rsidR="00EE6742" w:rsidRPr="00EE6742" w:rsidRDefault="001D3C46" w:rsidP="00EE6742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45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وقد</w:delText>
            </w:r>
          </w:del>
          <w:ins w:id="46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ومن</w:t>
            </w:r>
          </w:ins>
          <w:r w:rsidR="00EE6742" w:rsidRPr="00EE6742">
            <w:rPr>
              <w:rFonts w:ascii="Courier New" w:hAnsi="Courier New" w:cs="Courier New"/>
              <w:rtl/>
            </w:rPr>
            <w:t xml:space="preserve"> قاس الرئيس </w:t>
          </w:r>
          <w:del w:id="47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اليك يوما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9B6BCA" w:rsidRPr="009B6BCA">
                  <w:rPr>
                    <w:rFonts w:ascii="Courier New" w:hAnsi="Courier New" w:cs="Courier New"/>
                    <w:rtl/>
                  </w:rPr>
                  <w:delText>يجده اليك مرؤوسا يصير</w:delText>
                </w:r>
                <w:r w:rsidR="009B6BCA"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="009B6BCA"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48" w:author="Transkribus" w:date="2019-12-11T14:30:00Z">
            <w:del w:id="49" w:author="Transkribus" w:date="2019-12-11T14:30:00Z">
              <w:r w:rsidR="00EE6742" w:rsidRPr="00EE6742">
                <w:rPr>
                  <w:rFonts w:ascii="Courier New" w:hAnsi="Courier New" w:cs="Courier New"/>
                  <w:rtl/>
                </w:rPr>
                <w:delText>البكيوما * مجدم لديلك مروس انصير</w:delText>
              </w:r>
            </w:del>
          </w:ins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0AAB575E" w14:textId="6C2BBAAB" w:rsidR="00EE6742" w:rsidRPr="00EE6742" w:rsidRDefault="001D3C46" w:rsidP="00EE6742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EE6742" w:rsidRPr="00EE6742">
            <w:rPr>
              <w:rFonts w:ascii="Courier New" w:hAnsi="Courier New" w:cs="Courier New"/>
              <w:rtl/>
            </w:rPr>
            <w:t xml:space="preserve">وهل </w:t>
          </w:r>
          <w:del w:id="50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ي</w:delText>
            </w:r>
          </w:del>
          <w:ins w:id="51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م</w:t>
            </w:r>
          </w:ins>
          <w:r w:rsidR="00EE6742" w:rsidRPr="00EE6742">
            <w:rPr>
              <w:rFonts w:ascii="Courier New" w:hAnsi="Courier New" w:cs="Courier New"/>
              <w:rtl/>
            </w:rPr>
            <w:t xml:space="preserve">حكيك </w:t>
          </w:r>
          <w:proofErr w:type="spellStart"/>
          <w:r w:rsidR="00EE6742" w:rsidRPr="00EE6742">
            <w:rPr>
              <w:rFonts w:ascii="Courier New" w:hAnsi="Courier New" w:cs="Courier New"/>
              <w:rtl/>
            </w:rPr>
            <w:t>فى</w:t>
          </w:r>
          <w:proofErr w:type="spellEnd"/>
          <w:r w:rsidR="00EE6742" w:rsidRPr="00EE6742">
            <w:rPr>
              <w:rFonts w:ascii="Courier New" w:hAnsi="Courier New" w:cs="Courier New"/>
              <w:rtl/>
            </w:rPr>
            <w:t xml:space="preserve"> </w:t>
          </w:r>
          <w:del w:id="52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لفظ وفضل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9B6BCA" w:rsidRPr="009B6BCA">
                  <w:rPr>
                    <w:rFonts w:ascii="Courier New" w:hAnsi="Courier New" w:cs="Courier New"/>
                    <w:rtl/>
                  </w:rPr>
                  <w:delText>وما لك</w:delText>
                </w:r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53" w:author="Transkribus" w:date="2019-12-11T14:30:00Z">
            <w:del w:id="54" w:author="Transkribus" w:date="2019-12-11T14:30:00Z">
              <w:r w:rsidR="00EE6742" w:rsidRPr="00EE6742">
                <w:rPr>
                  <w:rFonts w:ascii="Courier New" w:hAnsi="Courier New" w:cs="Courier New"/>
                  <w:rtl/>
                </w:rPr>
                <w:delText>لنطوفضل * ومالك</w:delText>
              </w:r>
            </w:del>
          </w:ins>
          <w:r w:rsidR="00EE6742" w:rsidRPr="00EE6742">
            <w:rPr>
              <w:rFonts w:ascii="Courier New" w:hAnsi="Courier New" w:cs="Courier New"/>
              <w:rtl/>
            </w:rPr>
            <w:t xml:space="preserve"> فيهما </w:t>
          </w:r>
          <w:del w:id="55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ابدا نظير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ins w:id="56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أبد انطر</w:t>
            </w:r>
          </w:ins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6A4375C8" w14:textId="788A9341" w:rsidR="00EE6742" w:rsidRPr="00EE6742" w:rsidRDefault="001D3C46" w:rsidP="00EE6742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EE6742" w:rsidRPr="00EE6742">
            <w:rPr>
              <w:rFonts w:ascii="Courier New" w:hAnsi="Courier New" w:cs="Courier New"/>
              <w:rtl/>
            </w:rPr>
            <w:t xml:space="preserve">وقد </w:t>
          </w:r>
          <w:del w:id="57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ارسلت تاليفا ليبقى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58" w:author="Transkribus" w:date="2019-12-11T14:30:00Z">
            <w:del w:id="59" w:author="Transkribus" w:date="2019-12-11T14:30:00Z">
              <w:r w:rsidR="00EE6742" w:rsidRPr="00EE6742">
                <w:rPr>
                  <w:rFonts w:ascii="Courier New" w:hAnsi="Courier New" w:cs="Courier New"/>
                  <w:rtl/>
                </w:rPr>
                <w:delText xml:space="preserve">أر سلت ثاليق البيقى * </w:delText>
              </w:r>
            </w:del>
          </w:ins>
          <w:r w:rsidR="00EE6742" w:rsidRPr="00EE6742">
            <w:rPr>
              <w:rFonts w:ascii="Courier New" w:hAnsi="Courier New" w:cs="Courier New"/>
              <w:rtl/>
            </w:rPr>
            <w:t xml:space="preserve">على </w:t>
          </w:r>
          <w:del w:id="60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اسمك لا تغيره</w:delText>
            </w:r>
          </w:del>
          <w:ins w:id="61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اسهل الاعيرة</w:t>
            </w:r>
          </w:ins>
          <w:r w:rsidR="00EE6742" w:rsidRPr="00EE6742">
            <w:rPr>
              <w:rFonts w:ascii="Courier New" w:hAnsi="Courier New" w:cs="Courier New"/>
              <w:rtl/>
            </w:rPr>
            <w:t xml:space="preserve"> الدهور</w:t>
          </w:r>
          <w:del w:id="62" w:author="Transkribus" w:date="2019-12-11T14:30:00Z"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774026B0" w14:textId="77777777" w:rsidR="009B6BCA" w:rsidRPr="009B6BCA" w:rsidRDefault="001D3C46" w:rsidP="009B6BCA">
      <w:pPr>
        <w:pStyle w:val="NurText"/>
        <w:bidi/>
        <w:rPr>
          <w:del w:id="63" w:author="Transkribus" w:date="2019-12-11T14:30:00Z"/>
          <w:rFonts w:ascii="Courier New" w:hAnsi="Courier New" w:cs="Courier New"/>
        </w:rPr>
      </w:pPr>
      <w:dir w:val="rtl">
        <w:dir w:val="rtl">
          <w:del w:id="64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فريد ما سبقت اليه قدما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9B6BCA" w:rsidRPr="009B6BCA">
                  <w:rPr>
                    <w:rFonts w:ascii="Courier New" w:hAnsi="Courier New" w:cs="Courier New"/>
                    <w:rtl/>
                  </w:rPr>
                  <w:delText>ومولانا بذاك هو الخبير</w:delText>
                </w:r>
                <w:r w:rsidR="009B6BCA"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="009B6BCA"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="000C4309">
                  <w:delText>‬</w:delText>
                </w:r>
                <w:r w:rsidR="000C4309">
                  <w:delText>‬</w:delText>
                </w:r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14:paraId="390A622F" w14:textId="7319145D" w:rsidR="00EE6742" w:rsidRPr="00EE6742" w:rsidRDefault="001D3C46" w:rsidP="00EE6742">
      <w:pPr>
        <w:pStyle w:val="NurText"/>
        <w:bidi/>
        <w:rPr>
          <w:ins w:id="65" w:author="Transkribus" w:date="2019-12-11T14:30:00Z"/>
          <w:del w:id="66" w:author="Transkribus" w:date="2019-12-11T14:30:00Z"/>
          <w:rFonts w:ascii="Courier New" w:hAnsi="Courier New" w:cs="Courier New"/>
        </w:rPr>
      </w:pPr>
      <w:dir w:val="rtl">
        <w:dir w:val="rtl">
          <w:proofErr w:type="spellStart"/>
          <w:ins w:id="67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فربدهاسسيعث</w:t>
            </w:r>
            <w:proofErr w:type="spellEnd"/>
            <w:r w:rsidR="00EE6742" w:rsidRPr="00EE6742">
              <w:rPr>
                <w:rFonts w:ascii="Courier New" w:hAnsi="Courier New" w:cs="Courier New"/>
                <w:rtl/>
              </w:rPr>
              <w:t xml:space="preserve"> </w:t>
            </w:r>
            <w:proofErr w:type="spellStart"/>
            <w:r w:rsidR="00EE6742" w:rsidRPr="00EE6742">
              <w:rPr>
                <w:rFonts w:ascii="Courier New" w:hAnsi="Courier New" w:cs="Courier New"/>
                <w:rtl/>
              </w:rPr>
              <w:t>البهقدما</w:t>
            </w:r>
            <w:proofErr w:type="spellEnd"/>
            <w:r w:rsidR="00EE6742" w:rsidRPr="00EE6742">
              <w:rPr>
                <w:rFonts w:ascii="Courier New" w:hAnsi="Courier New" w:cs="Courier New"/>
                <w:rtl/>
              </w:rPr>
              <w:t xml:space="preserve"> * </w:t>
            </w:r>
            <w:proofErr w:type="spellStart"/>
            <w:r w:rsidR="00EE6742" w:rsidRPr="00EE6742">
              <w:rPr>
                <w:rFonts w:ascii="Courier New" w:hAnsi="Courier New" w:cs="Courier New"/>
                <w:rtl/>
              </w:rPr>
              <w:t>ومولاثاب</w:t>
            </w:r>
            <w:proofErr w:type="spellEnd"/>
            <w:r w:rsidR="00EE6742" w:rsidRPr="00EE6742">
              <w:rPr>
                <w:rFonts w:ascii="Courier New" w:hAnsi="Courier New" w:cs="Courier New"/>
                <w:rtl/>
              </w:rPr>
              <w:t xml:space="preserve"> الهو </w:t>
            </w:r>
            <w:proofErr w:type="spellStart"/>
            <w:r w:rsidR="00EE6742" w:rsidRPr="00EE6742">
              <w:rPr>
                <w:rFonts w:ascii="Courier New" w:hAnsi="Courier New" w:cs="Courier New"/>
                <w:rtl/>
              </w:rPr>
              <w:t>الخيير</w:t>
            </w:r>
          </w:ins>
          <w:proofErr w:type="spellEnd"/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5E656776" w14:textId="242F1951" w:rsidR="00EE6742" w:rsidRPr="00EE6742" w:rsidRDefault="00EE6742" w:rsidP="00EE6742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ولكن </w:t>
      </w:r>
      <w:proofErr w:type="spellStart"/>
      <w:r w:rsidRPr="00EE6742">
        <w:rPr>
          <w:rFonts w:ascii="Courier New" w:hAnsi="Courier New" w:cs="Courier New"/>
          <w:rtl/>
        </w:rPr>
        <w:t>فى</w:t>
      </w:r>
      <w:proofErr w:type="spellEnd"/>
      <w:r w:rsidRPr="00EE6742">
        <w:rPr>
          <w:rFonts w:ascii="Courier New" w:hAnsi="Courier New" w:cs="Courier New"/>
          <w:rtl/>
        </w:rPr>
        <w:t xml:space="preserve"> علومك </w:t>
      </w:r>
      <w:del w:id="68" w:author="Transkribus" w:date="2019-12-11T14:30:00Z">
        <w:r w:rsidR="009B6BCA" w:rsidRPr="009B6BCA">
          <w:rPr>
            <w:rFonts w:ascii="Courier New" w:hAnsi="Courier New" w:cs="Courier New"/>
            <w:rtl/>
          </w:rPr>
          <w:delText>فهو يهدى</w:delText>
        </w:r>
        <w:r w:rsidR="009B6BCA" w:rsidRPr="009B6BCA">
          <w:rPr>
            <w:rFonts w:ascii="MS Mincho" w:eastAsia="MS Mincho" w:hAnsi="MS Mincho" w:cs="MS Mincho" w:hint="eastAsia"/>
            <w:rtl/>
          </w:rPr>
          <w:delText>‬</w:delText>
        </w:r>
        <w:r w:rsidR="009B6BCA" w:rsidRPr="009B6BCA">
          <w:rPr>
            <w:rFonts w:ascii="MS Mincho" w:eastAsia="MS Mincho" w:hAnsi="MS Mincho" w:cs="MS Mincho" w:hint="eastAsia"/>
            <w:rtl/>
          </w:rPr>
          <w:delText>‬</w:delText>
        </w:r>
        <w:r w:rsidR="009B6BCA"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="009B6BCA" w:rsidRPr="009B6BCA">
              <w:rPr>
                <w:rFonts w:ascii="Courier New" w:hAnsi="Courier New" w:cs="Courier New"/>
                <w:rtl/>
              </w:rPr>
              <w:delText>كما تهدى الى هجر التمور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0C4309">
              <w:delText>‬</w:delText>
            </w:r>
            <w:r w:rsidR="000C4309">
              <w:delText>‬</w:delText>
            </w:r>
            <w:r w:rsidR="001D3C46">
              <w:delText>‬</w:delText>
            </w:r>
            <w:r w:rsidR="001D3C46">
              <w:delText>‬</w:delText>
            </w:r>
          </w:dir>
        </w:dir>
      </w:del>
      <w:ins w:id="69" w:author="Transkribus" w:date="2019-12-11T14:30:00Z">
        <w:del w:id="70" w:author="Transkribus" w:date="2019-12-11T14:30:00Z">
          <w:r w:rsidRPr="00EE6742">
            <w:rPr>
              <w:rFonts w:ascii="Courier New" w:hAnsi="Courier New" w:cs="Courier New"/>
              <w:rtl/>
            </w:rPr>
            <w:delText>فهزيهدى * كمانهدى الى مجر الفموز</w:delText>
          </w:r>
        </w:del>
      </w:ins>
    </w:p>
    <w:p w14:paraId="733EF128" w14:textId="7920C64F" w:rsidR="00EE6742" w:rsidRPr="00EE6742" w:rsidRDefault="001D3C46" w:rsidP="00EE6742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71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وحاشا ان ابكار المعالي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9B6BCA" w:rsidRPr="009B6BCA">
                  <w:rPr>
                    <w:rFonts w:ascii="Courier New" w:hAnsi="Courier New" w:cs="Courier New"/>
                    <w:rtl/>
                  </w:rPr>
                  <w:delText>اذا زفت</w:delText>
                </w:r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72" w:author="Transkribus" w:date="2019-12-11T14:30:00Z">
            <w:del w:id="73" w:author="Transkribus" w:date="2019-12-11T14:30:00Z">
              <w:r w:rsidR="00EE6742" w:rsidRPr="00EE6742">
                <w:rPr>
                  <w:rFonts w:ascii="Courier New" w:hAnsi="Courier New" w:cs="Courier New"/>
                  <w:rtl/>
                </w:rPr>
                <w:delText>وحاشاأن أمكار المعالى ٩ ادارفت</w:delText>
              </w:r>
            </w:del>
          </w:ins>
          <w:r w:rsidR="00EE6742" w:rsidRPr="00EE6742">
            <w:rPr>
              <w:rFonts w:ascii="Courier New" w:hAnsi="Courier New" w:cs="Courier New"/>
              <w:rtl/>
            </w:rPr>
            <w:t xml:space="preserve"> الى المولى تبور</w:t>
          </w:r>
          <w:del w:id="74" w:author="Transkribus" w:date="2019-12-11T14:30:00Z"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7964C93F" w14:textId="77777777" w:rsidR="009B6BCA" w:rsidRPr="009B6BCA" w:rsidRDefault="001D3C46" w:rsidP="009B6BCA">
      <w:pPr>
        <w:pStyle w:val="NurText"/>
        <w:bidi/>
        <w:rPr>
          <w:del w:id="75" w:author="Transkribus" w:date="2019-12-11T14:30:00Z"/>
          <w:rFonts w:ascii="Courier New" w:hAnsi="Courier New" w:cs="Courier New"/>
        </w:rPr>
      </w:pPr>
      <w:dir w:val="rtl">
        <w:dir w:val="rtl">
          <w:del w:id="76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وان تك زلة ابديت فيه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9B6BCA" w:rsidRPr="009B6BCA">
                  <w:rPr>
                    <w:rFonts w:ascii="Courier New" w:hAnsi="Courier New" w:cs="Courier New"/>
                    <w:rtl/>
                  </w:rPr>
                  <w:delText>فعن امثالها انت الغفور الوافر</w:delText>
                </w:r>
                <w:r w:rsidR="009B6BCA"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="009B6BCA"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="000C4309">
                  <w:delText>‬</w:delText>
                </w:r>
                <w:r w:rsidR="000C4309">
                  <w:delText>‬</w:delText>
                </w:r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14:paraId="50B67CD2" w14:textId="2A895C2A" w:rsidR="00EE6742" w:rsidRPr="00EE6742" w:rsidRDefault="001D3C46" w:rsidP="00EE6742">
      <w:pPr>
        <w:pStyle w:val="NurText"/>
        <w:bidi/>
        <w:rPr>
          <w:ins w:id="77" w:author="Transkribus" w:date="2019-12-11T14:30:00Z"/>
          <w:del w:id="78" w:author="Transkribus" w:date="2019-12-11T14:30:00Z"/>
          <w:rFonts w:ascii="Courier New" w:hAnsi="Courier New" w:cs="Courier New"/>
        </w:rPr>
      </w:pPr>
      <w:dir w:val="rtl">
        <w:dir w:val="rtl">
          <w:del w:id="79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ونقلت</w:delText>
            </w:r>
          </w:del>
          <w:ins w:id="80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 xml:space="preserve">وابن </w:t>
            </w:r>
            <w:proofErr w:type="spellStart"/>
            <w:r w:rsidR="00EE6742" w:rsidRPr="00EE6742">
              <w:rPr>
                <w:rFonts w:ascii="Courier New" w:hAnsi="Courier New" w:cs="Courier New"/>
                <w:rtl/>
              </w:rPr>
              <w:t>تلؤلة</w:t>
            </w:r>
            <w:proofErr w:type="spellEnd"/>
            <w:r w:rsidR="00EE6742" w:rsidRPr="00EE6742">
              <w:rPr>
                <w:rFonts w:ascii="Courier New" w:hAnsi="Courier New" w:cs="Courier New"/>
                <w:rtl/>
              </w:rPr>
              <w:t xml:space="preserve"> </w:t>
            </w:r>
            <w:proofErr w:type="spellStart"/>
            <w:r w:rsidR="00EE6742" w:rsidRPr="00EE6742">
              <w:rPr>
                <w:rFonts w:ascii="Courier New" w:hAnsi="Courier New" w:cs="Courier New"/>
                <w:rtl/>
              </w:rPr>
              <w:t>أيدقت</w:t>
            </w:r>
            <w:proofErr w:type="spellEnd"/>
            <w:r w:rsidR="00EE6742" w:rsidRPr="00EE6742">
              <w:rPr>
                <w:rFonts w:ascii="Courier New" w:hAnsi="Courier New" w:cs="Courier New"/>
                <w:rtl/>
              </w:rPr>
              <w:t xml:space="preserve"> فيسه * معن أمثالها ألت </w:t>
            </w:r>
            <w:proofErr w:type="spellStart"/>
            <w:r w:rsidR="00EE6742" w:rsidRPr="00EE6742">
              <w:rPr>
                <w:rFonts w:ascii="Courier New" w:hAnsi="Courier New" w:cs="Courier New"/>
                <w:rtl/>
              </w:rPr>
              <w:t>الفقور</w:t>
            </w:r>
          </w:ins>
          <w:proofErr w:type="spellEnd"/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03DF76B5" w14:textId="3AF201A2" w:rsidR="00EE6742" w:rsidRPr="00EE6742" w:rsidRDefault="00EE6742" w:rsidP="00EE6742">
      <w:pPr>
        <w:pStyle w:val="NurText"/>
        <w:bidi/>
        <w:rPr>
          <w:rFonts w:ascii="Courier New" w:hAnsi="Courier New" w:cs="Courier New"/>
        </w:rPr>
      </w:pPr>
      <w:proofErr w:type="spellStart"/>
      <w:ins w:id="81" w:author="Transkribus" w:date="2019-12-11T14:30:00Z">
        <w:r w:rsidRPr="00EE6742">
          <w:rPr>
            <w:rFonts w:ascii="Courier New" w:hAnsi="Courier New" w:cs="Courier New"/>
            <w:rtl/>
          </w:rPr>
          <w:t>وفقلت</w:t>
        </w:r>
      </w:ins>
      <w:proofErr w:type="spellEnd"/>
      <w:r w:rsidRPr="00EE6742">
        <w:rPr>
          <w:rFonts w:ascii="Courier New" w:hAnsi="Courier New" w:cs="Courier New"/>
          <w:rtl/>
        </w:rPr>
        <w:t xml:space="preserve"> من </w:t>
      </w:r>
      <w:del w:id="82" w:author="Transkribus" w:date="2019-12-11T14:30:00Z">
        <w:r w:rsidR="009B6BCA" w:rsidRPr="009B6BCA">
          <w:rPr>
            <w:rFonts w:ascii="Courier New" w:hAnsi="Courier New" w:cs="Courier New"/>
            <w:rtl/>
          </w:rPr>
          <w:delText>خط الشيخ</w:delText>
        </w:r>
      </w:del>
      <w:proofErr w:type="spellStart"/>
      <w:ins w:id="83" w:author="Transkribus" w:date="2019-12-11T14:30:00Z">
        <w:r w:rsidRPr="00EE6742">
          <w:rPr>
            <w:rFonts w:ascii="Courier New" w:hAnsi="Courier New" w:cs="Courier New"/>
            <w:rtl/>
          </w:rPr>
          <w:t>جط</w:t>
        </w:r>
        <w:proofErr w:type="spellEnd"/>
        <w:r w:rsidRPr="00EE6742">
          <w:rPr>
            <w:rFonts w:ascii="Courier New" w:hAnsi="Courier New" w:cs="Courier New"/>
            <w:rtl/>
          </w:rPr>
          <w:t xml:space="preserve"> الشيح</w:t>
        </w:r>
      </w:ins>
      <w:r w:rsidRPr="00EE6742">
        <w:rPr>
          <w:rFonts w:ascii="Courier New" w:hAnsi="Courier New" w:cs="Courier New"/>
          <w:rtl/>
        </w:rPr>
        <w:t xml:space="preserve"> موفق الدين هبة الله </w:t>
      </w:r>
      <w:del w:id="84" w:author="Transkribus" w:date="2019-12-11T14:30:00Z">
        <w:r w:rsidR="009B6BCA" w:rsidRPr="009B6BCA">
          <w:rPr>
            <w:rFonts w:ascii="Courier New" w:hAnsi="Courier New" w:cs="Courier New"/>
            <w:rtl/>
          </w:rPr>
          <w:delText>ا</w:delText>
        </w:r>
      </w:del>
      <w:ins w:id="85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>بى القاسم بن عبد الوهاب بن محمد بن على الكاتب</w:t>
      </w:r>
    </w:p>
    <w:p w14:paraId="2ED9BF3E" w14:textId="2D5A3302" w:rsidR="00EE6742" w:rsidRPr="00EE6742" w:rsidRDefault="00EE6742" w:rsidP="00EE6742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المعروف بابن النحاس من </w:t>
      </w:r>
      <w:del w:id="86" w:author="Transkribus" w:date="2019-12-11T14:30:00Z">
        <w:r w:rsidR="009B6BCA" w:rsidRPr="009B6BCA">
          <w:rPr>
            <w:rFonts w:ascii="Courier New" w:hAnsi="Courier New" w:cs="Courier New"/>
            <w:rtl/>
          </w:rPr>
          <w:delText>ابيات كتبها</w:delText>
        </w:r>
      </w:del>
      <w:ins w:id="87" w:author="Transkribus" w:date="2019-12-11T14:30:00Z">
        <w:r w:rsidRPr="00EE6742">
          <w:rPr>
            <w:rFonts w:ascii="Courier New" w:hAnsi="Courier New" w:cs="Courier New"/>
            <w:rtl/>
          </w:rPr>
          <w:t>أبسان كته</w:t>
        </w:r>
      </w:ins>
      <w:r w:rsidRPr="00EE6742">
        <w:rPr>
          <w:rFonts w:ascii="Courier New" w:hAnsi="Courier New" w:cs="Courier New"/>
          <w:rtl/>
        </w:rPr>
        <w:t xml:space="preserve"> الى الصاحب </w:t>
      </w:r>
      <w:del w:id="88" w:author="Transkribus" w:date="2019-12-11T14:30:00Z">
        <w:r w:rsidR="009B6BCA" w:rsidRPr="009B6BCA">
          <w:rPr>
            <w:rFonts w:ascii="Courier New" w:hAnsi="Courier New" w:cs="Courier New"/>
            <w:rtl/>
          </w:rPr>
          <w:delText>امين الدولة يطلب منه خطا وعده به الملك الامجد وذلك فى سنة سبع وعشرين وستمائة</w:delText>
        </w:r>
        <w:r w:rsidR="009B6BCA" w:rsidRPr="009B6BCA">
          <w:rPr>
            <w:rFonts w:ascii="MS Mincho" w:eastAsia="MS Mincho" w:hAnsi="MS Mincho" w:cs="MS Mincho" w:hint="eastAsia"/>
            <w:rtl/>
          </w:rPr>
          <w:delText>‬</w:delText>
        </w:r>
        <w:r w:rsidR="009B6BCA" w:rsidRPr="009B6BCA">
          <w:rPr>
            <w:rFonts w:ascii="MS Mincho" w:eastAsia="MS Mincho" w:hAnsi="MS Mincho" w:cs="MS Mincho" w:hint="eastAsia"/>
            <w:rtl/>
          </w:rPr>
          <w:delText>‬</w:delText>
        </w:r>
      </w:del>
      <w:ins w:id="89" w:author="Transkribus" w:date="2019-12-11T14:30:00Z">
        <w:r w:rsidRPr="00EE6742">
          <w:rPr>
            <w:rFonts w:ascii="Courier New" w:hAnsi="Courier New" w:cs="Courier New"/>
            <w:rtl/>
          </w:rPr>
          <w:t>أمين الدولة بطلب مبه جطاوعد٠ة</w:t>
        </w:r>
      </w:ins>
    </w:p>
    <w:p w14:paraId="728A7DEB" w14:textId="7863962F" w:rsidR="00EE6742" w:rsidRPr="00EE6742" w:rsidRDefault="001D3C46" w:rsidP="00EE6742">
      <w:pPr>
        <w:pStyle w:val="NurText"/>
        <w:bidi/>
        <w:rPr>
          <w:ins w:id="90" w:author="Transkribus" w:date="2019-12-11T14:30:00Z"/>
          <w:rFonts w:ascii="Courier New" w:hAnsi="Courier New" w:cs="Courier New"/>
        </w:rPr>
      </w:pPr>
      <w:dir w:val="rtl">
        <w:dir w:val="rtl">
          <w:ins w:id="91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 xml:space="preserve">الملك </w:t>
            </w:r>
            <w:proofErr w:type="spellStart"/>
            <w:r w:rsidR="00EE6742" w:rsidRPr="00EE6742">
              <w:rPr>
                <w:rFonts w:ascii="Courier New" w:hAnsi="Courier New" w:cs="Courier New"/>
                <w:rtl/>
              </w:rPr>
              <w:t>الامجدوذلك</w:t>
            </w:r>
            <w:proofErr w:type="spellEnd"/>
            <w:r w:rsidR="00EE6742" w:rsidRPr="00EE6742">
              <w:rPr>
                <w:rFonts w:ascii="Courier New" w:hAnsi="Courier New" w:cs="Courier New"/>
                <w:rtl/>
              </w:rPr>
              <w:t xml:space="preserve"> </w:t>
            </w:r>
            <w:proofErr w:type="spellStart"/>
            <w:r w:rsidR="00EE6742" w:rsidRPr="00EE6742">
              <w:rPr>
                <w:rFonts w:ascii="Courier New" w:hAnsi="Courier New" w:cs="Courier New"/>
                <w:rtl/>
              </w:rPr>
              <w:t>فى</w:t>
            </w:r>
            <w:proofErr w:type="spellEnd"/>
            <w:r w:rsidR="00EE6742" w:rsidRPr="00EE6742">
              <w:rPr>
                <w:rFonts w:ascii="Courier New" w:hAnsi="Courier New" w:cs="Courier New"/>
                <w:rtl/>
              </w:rPr>
              <w:t xml:space="preserve"> ستة سيع وعشر بن وستمائة</w:t>
            </w:r>
          </w:ins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460D9CC1" w14:textId="77777777" w:rsidR="00EE6742" w:rsidRPr="00EE6742" w:rsidRDefault="00EE6742" w:rsidP="00EE6742">
      <w:pPr>
        <w:pStyle w:val="NurText"/>
        <w:bidi/>
        <w:rPr>
          <w:ins w:id="92" w:author="Transkribus" w:date="2019-12-11T14:30:00Z"/>
          <w:rFonts w:ascii="Courier New" w:hAnsi="Courier New" w:cs="Courier New"/>
        </w:rPr>
      </w:pPr>
      <w:ins w:id="93" w:author="Transkribus" w:date="2019-12-11T14:30:00Z">
        <w:r w:rsidRPr="00EE6742">
          <w:rPr>
            <w:rFonts w:ascii="Courier New" w:hAnsi="Courier New" w:cs="Courier New"/>
            <w:rtl/>
          </w:rPr>
          <w:t>البسيط</w:t>
        </w:r>
      </w:ins>
    </w:p>
    <w:p w14:paraId="13435FAC" w14:textId="1F858DB3" w:rsidR="00EE6742" w:rsidRPr="00EE6742" w:rsidRDefault="00EE6742" w:rsidP="00EE6742">
      <w:pPr>
        <w:pStyle w:val="NurText"/>
        <w:bidi/>
        <w:rPr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وعدت بالخط </w:t>
      </w:r>
      <w:del w:id="94" w:author="Transkribus" w:date="2019-12-11T14:30:00Z">
        <w:r w:rsidR="009B6BCA" w:rsidRPr="009B6BCA">
          <w:rPr>
            <w:rFonts w:ascii="Courier New" w:hAnsi="Courier New" w:cs="Courier New"/>
            <w:rtl/>
          </w:rPr>
          <w:delText>فارسل ما وعدت به</w:delText>
        </w:r>
        <w:r w:rsidR="009B6BCA" w:rsidRPr="009B6BCA">
          <w:rPr>
            <w:rFonts w:ascii="MS Mincho" w:eastAsia="MS Mincho" w:hAnsi="MS Mincho" w:cs="MS Mincho" w:hint="eastAsia"/>
            <w:rtl/>
          </w:rPr>
          <w:delText>‬</w:delText>
        </w:r>
        <w:r w:rsidR="009B6BCA" w:rsidRPr="009B6BCA">
          <w:rPr>
            <w:rFonts w:ascii="MS Mincho" w:eastAsia="MS Mincho" w:hAnsi="MS Mincho" w:cs="MS Mincho" w:hint="eastAsia"/>
            <w:rtl/>
          </w:rPr>
          <w:delText>‬</w:delText>
        </w:r>
        <w:r w:rsidR="009B6BCA"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="009B6BCA" w:rsidRPr="009B6BCA">
              <w:rPr>
                <w:rFonts w:ascii="Courier New" w:hAnsi="Courier New" w:cs="Courier New"/>
                <w:rtl/>
              </w:rPr>
              <w:delText>يا من له نعم تترى بلا منن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0C4309">
              <w:delText>‬</w:delText>
            </w:r>
            <w:r w:rsidR="000C4309">
              <w:delText>‬</w:delText>
            </w:r>
            <w:r w:rsidR="001D3C46">
              <w:delText>‬</w:delText>
            </w:r>
            <w:r w:rsidR="001D3C46">
              <w:delText>‬</w:delText>
            </w:r>
          </w:dir>
        </w:dir>
      </w:del>
      <w:ins w:id="95" w:author="Transkribus" w:date="2019-12-11T14:30:00Z">
        <w:del w:id="96" w:author="Transkribus" w:date="2019-12-11T14:30:00Z">
          <w:r w:rsidRPr="00EE6742">
            <w:rPr>
              <w:rFonts w:ascii="Courier New" w:hAnsi="Courier New" w:cs="Courier New"/>
              <w:rtl/>
            </w:rPr>
            <w:delText>قارسل ماو هدببة * بامن لهذيم بترى لامين</w:delText>
          </w:r>
        </w:del>
      </w:ins>
    </w:p>
    <w:p w14:paraId="1ABA0EDF" w14:textId="5FB0B1BB" w:rsidR="00EE6742" w:rsidRPr="00EE6742" w:rsidRDefault="001D3C46" w:rsidP="00EE6742">
      <w:pPr>
        <w:pStyle w:val="NurText"/>
        <w:bidi/>
        <w:rPr>
          <w:rFonts w:ascii="Courier New" w:hAnsi="Courier New" w:cs="Courier New"/>
        </w:rPr>
      </w:pPr>
      <w:dir w:val="rtl">
        <w:dir w:val="rtl">
          <w:del w:id="97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من</w:delText>
            </w:r>
          </w:del>
          <w:ins w:id="98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ابين</w:t>
            </w:r>
          </w:ins>
          <w:r w:rsidR="00EE6742" w:rsidRPr="00EE6742">
            <w:rPr>
              <w:rFonts w:ascii="Courier New" w:hAnsi="Courier New" w:cs="Courier New"/>
              <w:rtl/>
            </w:rPr>
            <w:t xml:space="preserve"> يفعل </w:t>
          </w:r>
          <w:del w:id="99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الخير يجن</w:delText>
            </w:r>
          </w:del>
          <w:proofErr w:type="spellStart"/>
          <w:ins w:id="100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الخيريحى</w:t>
            </w:r>
          </w:ins>
          <w:proofErr w:type="spellEnd"/>
          <w:r w:rsidR="00EE6742" w:rsidRPr="00EE6742">
            <w:rPr>
              <w:rFonts w:ascii="Courier New" w:hAnsi="Courier New" w:cs="Courier New"/>
              <w:rtl/>
            </w:rPr>
            <w:t xml:space="preserve"> كل </w:t>
          </w:r>
          <w:del w:id="101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مكرمة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9B6BCA" w:rsidRPr="009B6BCA">
                  <w:rPr>
                    <w:rFonts w:ascii="Courier New" w:hAnsi="Courier New" w:cs="Courier New"/>
                    <w:rtl/>
                  </w:rPr>
                  <w:delText>ويشترى مدحا تتلى بلا ثمن</w:delText>
                </w:r>
                <w:r w:rsidR="009B6BCA"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="009B6BCA"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02" w:author="Transkribus" w:date="2019-12-11T14:30:00Z">
            <w:del w:id="103" w:author="Transkribus" w:date="2019-12-11T14:30:00Z">
              <w:r w:rsidR="00EE6742" w:rsidRPr="00EE6742">
                <w:rPr>
                  <w:rFonts w:ascii="Courier New" w:hAnsi="Courier New" w:cs="Courier New"/>
                  <w:rtl/>
                </w:rPr>
                <w:delText>مكرمه * وبشترى مد جاتتقلى بلامن</w:delText>
              </w:r>
            </w:del>
          </w:ins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189F35D7" w14:textId="77777777" w:rsidR="009B6BCA" w:rsidRPr="009B6BCA" w:rsidRDefault="001D3C46" w:rsidP="009B6BCA">
      <w:pPr>
        <w:pStyle w:val="NurText"/>
        <w:bidi/>
        <w:rPr>
          <w:del w:id="104" w:author="Transkribus" w:date="2019-12-11T14:30:00Z"/>
          <w:rFonts w:ascii="Courier New" w:hAnsi="Courier New" w:cs="Courier New"/>
        </w:rPr>
      </w:pPr>
      <w:dir w:val="rtl">
        <w:dir w:val="rtl">
          <w:del w:id="105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خطا يزيدك حظا كلما صدحت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9B6BCA" w:rsidRPr="009B6BCA">
                  <w:rPr>
                    <w:rFonts w:ascii="Courier New" w:hAnsi="Courier New" w:cs="Courier New"/>
                    <w:rtl/>
                  </w:rPr>
                  <w:delText>ورقاء فى شجر يوما على فنن البسيط</w:delText>
                </w:r>
                <w:r w:rsidR="009B6BCA"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="009B6BCA"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="000C4309">
                  <w:delText>‬</w:delText>
                </w:r>
                <w:r w:rsidR="000C4309">
                  <w:delText>‬</w:delText>
                </w:r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14:paraId="6ED93C21" w14:textId="2EE149F4" w:rsidR="00EE6742" w:rsidRPr="00EE6742" w:rsidRDefault="001D3C46" w:rsidP="00EE6742">
      <w:pPr>
        <w:pStyle w:val="NurText"/>
        <w:bidi/>
        <w:rPr>
          <w:ins w:id="106" w:author="Transkribus" w:date="2019-12-11T14:30:00Z"/>
          <w:del w:id="107" w:author="Transkribus" w:date="2019-12-11T14:30:00Z"/>
          <w:rFonts w:ascii="Courier New" w:hAnsi="Courier New" w:cs="Courier New"/>
        </w:rPr>
      </w:pPr>
      <w:dir w:val="rtl">
        <w:dir w:val="rtl">
          <w:del w:id="108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وانشدنى</w:delText>
            </w:r>
          </w:del>
          <w:proofErr w:type="spellStart"/>
          <w:ins w:id="109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سطابريدلك</w:t>
            </w:r>
            <w:proofErr w:type="spellEnd"/>
            <w:r w:rsidR="00EE6742" w:rsidRPr="00EE6742">
              <w:rPr>
                <w:rFonts w:ascii="Courier New" w:hAnsi="Courier New" w:cs="Courier New"/>
                <w:rtl/>
              </w:rPr>
              <w:t xml:space="preserve"> حذا </w:t>
            </w:r>
            <w:proofErr w:type="spellStart"/>
            <w:r w:rsidR="00EE6742" w:rsidRPr="00EE6742">
              <w:rPr>
                <w:rFonts w:ascii="Courier New" w:hAnsi="Courier New" w:cs="Courier New"/>
                <w:rtl/>
              </w:rPr>
              <w:t>كماساصدحت</w:t>
            </w:r>
            <w:proofErr w:type="spellEnd"/>
            <w:r w:rsidR="00EE6742" w:rsidRPr="00EE6742">
              <w:rPr>
                <w:rFonts w:ascii="Courier New" w:hAnsi="Courier New" w:cs="Courier New"/>
                <w:rtl/>
              </w:rPr>
              <w:t xml:space="preserve"> * ورقاء </w:t>
            </w:r>
            <w:proofErr w:type="spellStart"/>
            <w:r w:rsidR="00EE6742" w:rsidRPr="00EE6742">
              <w:rPr>
                <w:rFonts w:ascii="Courier New" w:hAnsi="Courier New" w:cs="Courier New"/>
                <w:rtl/>
              </w:rPr>
              <w:t>فى</w:t>
            </w:r>
            <w:proofErr w:type="spellEnd"/>
            <w:r w:rsidR="00EE6742" w:rsidRPr="00EE6742">
              <w:rPr>
                <w:rFonts w:ascii="Courier New" w:hAnsi="Courier New" w:cs="Courier New"/>
                <w:rtl/>
              </w:rPr>
              <w:t xml:space="preserve"> سيجر </w:t>
            </w:r>
            <w:proofErr w:type="spellStart"/>
            <w:r w:rsidR="00EE6742" w:rsidRPr="00EE6742">
              <w:rPr>
                <w:rFonts w:ascii="Courier New" w:hAnsi="Courier New" w:cs="Courier New"/>
                <w:rtl/>
              </w:rPr>
              <w:t>وماعسلى</w:t>
            </w:r>
            <w:proofErr w:type="spellEnd"/>
            <w:r w:rsidR="00EE6742" w:rsidRPr="00EE6742">
              <w:rPr>
                <w:rFonts w:ascii="Courier New" w:hAnsi="Courier New" w:cs="Courier New"/>
                <w:rtl/>
              </w:rPr>
              <w:t xml:space="preserve"> فين</w:t>
            </w:r>
          </w:ins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1EE4A3E5" w14:textId="6A87B400" w:rsidR="00EE6742" w:rsidRPr="00EE6742" w:rsidRDefault="00EE6742" w:rsidP="00EE6742">
      <w:pPr>
        <w:pStyle w:val="NurText"/>
        <w:bidi/>
        <w:rPr>
          <w:rFonts w:ascii="Courier New" w:hAnsi="Courier New" w:cs="Courier New"/>
        </w:rPr>
      </w:pPr>
      <w:proofErr w:type="spellStart"/>
      <w:ins w:id="110" w:author="Transkribus" w:date="2019-12-11T14:30:00Z">
        <w:r w:rsidRPr="00EE6742">
          <w:rPr>
            <w:rFonts w:ascii="Courier New" w:hAnsi="Courier New" w:cs="Courier New"/>
            <w:rtl/>
          </w:rPr>
          <w:t>وانشدفى</w:t>
        </w:r>
      </w:ins>
      <w:proofErr w:type="spellEnd"/>
      <w:r w:rsidRPr="00EE6742">
        <w:rPr>
          <w:rFonts w:ascii="Courier New" w:hAnsi="Courier New" w:cs="Courier New"/>
          <w:rtl/>
        </w:rPr>
        <w:t xml:space="preserve"> شرف الدين اسم</w:t>
      </w:r>
      <w:del w:id="111" w:author="Transkribus" w:date="2019-12-11T14:30:00Z">
        <w:r w:rsidR="009B6BCA" w:rsidRPr="009B6BCA">
          <w:rPr>
            <w:rFonts w:ascii="Courier New" w:hAnsi="Courier New" w:cs="Courier New"/>
            <w:rtl/>
          </w:rPr>
          <w:delText>ا</w:delText>
        </w:r>
      </w:del>
      <w:r w:rsidRPr="00EE6742">
        <w:rPr>
          <w:rFonts w:ascii="Courier New" w:hAnsi="Courier New" w:cs="Courier New"/>
          <w:rtl/>
        </w:rPr>
        <w:t xml:space="preserve">عيل بن عبد الله بن عمر الكاتب المعروف بابن قاضى </w:t>
      </w:r>
      <w:del w:id="112" w:author="Transkribus" w:date="2019-12-11T14:30:00Z">
        <w:r w:rsidR="009B6BCA" w:rsidRPr="009B6BCA">
          <w:rPr>
            <w:rFonts w:ascii="Courier New" w:hAnsi="Courier New" w:cs="Courier New"/>
            <w:rtl/>
          </w:rPr>
          <w:delText>اليمن لنفسه قصيدة كتبها الى الصاحب امين الدولة من جملتها</w:delText>
        </w:r>
        <w:r w:rsidR="009B6BCA" w:rsidRPr="009B6BCA">
          <w:rPr>
            <w:rFonts w:ascii="MS Mincho" w:eastAsia="MS Mincho" w:hAnsi="MS Mincho" w:cs="MS Mincho" w:hint="eastAsia"/>
            <w:rtl/>
          </w:rPr>
          <w:delText>‬</w:delText>
        </w:r>
        <w:r w:rsidR="009B6BCA" w:rsidRPr="009B6BCA">
          <w:rPr>
            <w:rFonts w:ascii="MS Mincho" w:eastAsia="MS Mincho" w:hAnsi="MS Mincho" w:cs="MS Mincho" w:hint="eastAsia"/>
            <w:rtl/>
          </w:rPr>
          <w:delText>‬</w:delText>
        </w:r>
      </w:del>
      <w:proofErr w:type="spellStart"/>
      <w:ins w:id="113" w:author="Transkribus" w:date="2019-12-11T14:30:00Z">
        <w:r w:rsidRPr="00EE6742">
          <w:rPr>
            <w:rFonts w:ascii="Courier New" w:hAnsi="Courier New" w:cs="Courier New"/>
            <w:rtl/>
          </w:rPr>
          <w:t>العمن</w:t>
        </w:r>
        <w:proofErr w:type="spellEnd"/>
        <w:r w:rsidRPr="00EE6742">
          <w:rPr>
            <w:rFonts w:ascii="Courier New" w:hAnsi="Courier New" w:cs="Courier New"/>
            <w:rtl/>
          </w:rPr>
          <w:t xml:space="preserve"> لنقسه</w:t>
        </w:r>
      </w:ins>
    </w:p>
    <w:p w14:paraId="44703CDE" w14:textId="731151FE" w:rsidR="00EE6742" w:rsidRPr="00EE6742" w:rsidRDefault="001D3C46" w:rsidP="00EE6742">
      <w:pPr>
        <w:pStyle w:val="NurText"/>
        <w:bidi/>
        <w:rPr>
          <w:ins w:id="114" w:author="Transkribus" w:date="2019-12-11T14:30:00Z"/>
          <w:rFonts w:ascii="Courier New" w:hAnsi="Courier New" w:cs="Courier New"/>
        </w:rPr>
      </w:pPr>
      <w:dir w:val="rtl">
        <w:dir w:val="rtl">
          <w:del w:id="115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نالنى من زمانى التغيير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9B6BCA" w:rsidRPr="009B6BCA">
                  <w:rPr>
                    <w:rFonts w:ascii="Courier New" w:hAnsi="Courier New" w:cs="Courier New"/>
                    <w:rtl/>
                  </w:rPr>
                  <w:delText>ومحا صفو لذة</w:delText>
                </w:r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16" w:author="Transkribus" w:date="2019-12-11T14:30:00Z">
            <w:del w:id="117" w:author="Transkribus" w:date="2019-12-11T14:30:00Z">
              <w:r w:rsidR="00EE6742" w:rsidRPr="00EE6742">
                <w:rPr>
                  <w:rFonts w:ascii="Courier New" w:hAnsi="Courier New" w:cs="Courier New"/>
                  <w:rtl/>
                </w:rPr>
                <w:delText xml:space="preserve"> بصيدة كمتيها الى الصا٥ب اسين الدولة من حملها</w:delText>
              </w:r>
            </w:del>
          </w:ins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20DBDEBA" w14:textId="77777777" w:rsidR="00EE6742" w:rsidRPr="00EE6742" w:rsidRDefault="00EE6742" w:rsidP="00EE6742">
      <w:pPr>
        <w:pStyle w:val="NurText"/>
        <w:bidi/>
        <w:rPr>
          <w:ins w:id="118" w:author="Transkribus" w:date="2019-12-11T14:30:00Z"/>
          <w:rFonts w:ascii="Courier New" w:hAnsi="Courier New" w:cs="Courier New"/>
        </w:rPr>
      </w:pPr>
      <w:ins w:id="119" w:author="Transkribus" w:date="2019-12-11T14:30:00Z">
        <w:r w:rsidRPr="00EE6742">
          <w:rPr>
            <w:rFonts w:ascii="Courier New" w:hAnsi="Courier New" w:cs="Courier New"/>
            <w:rtl/>
          </w:rPr>
          <w:t>الخنيف٢</w:t>
        </w:r>
      </w:ins>
    </w:p>
    <w:p w14:paraId="2DFC4363" w14:textId="7A836FFC" w:rsidR="00EE6742" w:rsidRPr="00EE6742" w:rsidRDefault="00EE6742" w:rsidP="00EE6742">
      <w:pPr>
        <w:pStyle w:val="NurText"/>
        <w:bidi/>
        <w:rPr>
          <w:rFonts w:ascii="Courier New" w:hAnsi="Courier New" w:cs="Courier New"/>
        </w:rPr>
      </w:pPr>
      <w:proofErr w:type="spellStart"/>
      <w:ins w:id="120" w:author="Transkribus" w:date="2019-12-11T14:30:00Z">
        <w:r w:rsidRPr="00EE6742">
          <w:rPr>
            <w:rFonts w:ascii="Courier New" w:hAnsi="Courier New" w:cs="Courier New"/>
            <w:rtl/>
          </w:rPr>
          <w:t>بالسى</w:t>
        </w:r>
        <w:proofErr w:type="spellEnd"/>
        <w:r w:rsidRPr="00EE6742">
          <w:rPr>
            <w:rFonts w:ascii="Courier New" w:hAnsi="Courier New" w:cs="Courier New"/>
            <w:rtl/>
          </w:rPr>
          <w:t xml:space="preserve"> من </w:t>
        </w:r>
        <w:proofErr w:type="spellStart"/>
        <w:r w:rsidRPr="00EE6742">
          <w:rPr>
            <w:rFonts w:ascii="Courier New" w:hAnsi="Courier New" w:cs="Courier New"/>
            <w:rtl/>
          </w:rPr>
          <w:t>رمانى</w:t>
        </w:r>
        <w:proofErr w:type="spellEnd"/>
        <w:r w:rsidRPr="00EE6742">
          <w:rPr>
            <w:rFonts w:ascii="Courier New" w:hAnsi="Courier New" w:cs="Courier New"/>
            <w:rtl/>
          </w:rPr>
          <w:t xml:space="preserve"> </w:t>
        </w:r>
        <w:proofErr w:type="spellStart"/>
        <w:r w:rsidRPr="00EE6742">
          <w:rPr>
            <w:rFonts w:ascii="Courier New" w:hAnsi="Courier New" w:cs="Courier New"/>
            <w:rtl/>
          </w:rPr>
          <w:t>التنبير</w:t>
        </w:r>
        <w:proofErr w:type="spellEnd"/>
        <w:r w:rsidRPr="00EE6742">
          <w:rPr>
            <w:rFonts w:ascii="Courier New" w:hAnsi="Courier New" w:cs="Courier New"/>
            <w:rtl/>
          </w:rPr>
          <w:t xml:space="preserve"> * </w:t>
        </w:r>
        <w:proofErr w:type="spellStart"/>
        <w:r w:rsidRPr="00EE6742">
          <w:rPr>
            <w:rFonts w:ascii="Courier New" w:hAnsi="Courier New" w:cs="Courier New"/>
            <w:rtl/>
          </w:rPr>
          <w:t>ومحاصفو</w:t>
        </w:r>
        <w:proofErr w:type="spellEnd"/>
        <w:r w:rsidRPr="00EE6742">
          <w:rPr>
            <w:rFonts w:ascii="Courier New" w:hAnsi="Courier New" w:cs="Courier New"/>
            <w:rtl/>
          </w:rPr>
          <w:t xml:space="preserve"> </w:t>
        </w:r>
        <w:proofErr w:type="spellStart"/>
        <w:r w:rsidRPr="00EE6742">
          <w:rPr>
            <w:rFonts w:ascii="Courier New" w:hAnsi="Courier New" w:cs="Courier New"/>
            <w:rtl/>
          </w:rPr>
          <w:t>لذفى</w:t>
        </w:r>
      </w:ins>
      <w:proofErr w:type="spellEnd"/>
      <w:r w:rsidRPr="00EE6742">
        <w:rPr>
          <w:rFonts w:ascii="Courier New" w:hAnsi="Courier New" w:cs="Courier New"/>
          <w:rtl/>
        </w:rPr>
        <w:t xml:space="preserve"> التكدير</w:t>
      </w:r>
      <w:del w:id="121" w:author="Transkribus" w:date="2019-12-11T14:30:00Z">
        <w:r w:rsidR="009B6BCA" w:rsidRPr="009B6BCA">
          <w:rPr>
            <w:rFonts w:ascii="MS Mincho" w:eastAsia="MS Mincho" w:hAnsi="MS Mincho" w:cs="MS Mincho" w:hint="eastAsia"/>
            <w:rtl/>
          </w:rPr>
          <w:delText>‬</w:delText>
        </w:r>
        <w:r w:rsidR="009B6BCA"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41B2012F" w14:textId="31E520FA" w:rsidR="00EE6742" w:rsidRPr="00EE6742" w:rsidRDefault="001D3C46" w:rsidP="00EE6742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EE6742" w:rsidRPr="00EE6742">
            <w:rPr>
              <w:rFonts w:ascii="Courier New" w:hAnsi="Courier New" w:cs="Courier New"/>
              <w:rtl/>
            </w:rPr>
            <w:t xml:space="preserve">كان </w:t>
          </w:r>
          <w:del w:id="122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عيشى يظل حلوا وقد عاد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9B6BCA" w:rsidRPr="009B6BCA">
                  <w:rPr>
                    <w:rFonts w:ascii="Courier New" w:hAnsi="Courier New" w:cs="Courier New"/>
                    <w:rtl/>
                  </w:rPr>
                  <w:delText>بجور الزمان</w:delText>
                </w:r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23" w:author="Transkribus" w:date="2019-12-11T14:30:00Z">
            <w:del w:id="124" w:author="Transkribus" w:date="2019-12-11T14:30:00Z">
              <w:r w:rsidR="00EE6742" w:rsidRPr="00EE6742">
                <w:rPr>
                  <w:rFonts w:ascii="Courier New" w:hAnsi="Courier New" w:cs="Courier New"/>
                  <w:rtl/>
                </w:rPr>
                <w:delText>عيسى بطل حسلوا وقدعا * ذجوب الرمان</w:delText>
              </w:r>
            </w:del>
          </w:ins>
          <w:r w:rsidR="00EE6742" w:rsidRPr="00EE6742">
            <w:rPr>
              <w:rFonts w:ascii="Courier New" w:hAnsi="Courier New" w:cs="Courier New"/>
              <w:rtl/>
            </w:rPr>
            <w:t xml:space="preserve"> وهو م</w:t>
          </w:r>
          <w:del w:id="125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ر</w:delText>
            </w:r>
          </w:del>
          <w:ins w:id="126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ز</w:t>
            </w:r>
          </w:ins>
          <w:r w:rsidR="00EE6742" w:rsidRPr="00EE6742">
            <w:rPr>
              <w:rFonts w:ascii="Courier New" w:hAnsi="Courier New" w:cs="Courier New"/>
              <w:rtl/>
            </w:rPr>
            <w:t>ير</w:t>
          </w:r>
          <w:del w:id="127" w:author="Transkribus" w:date="2019-12-11T14:30:00Z"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64E44835" w14:textId="256F67A2" w:rsidR="00EE6742" w:rsidRPr="00EE6742" w:rsidRDefault="001D3C46" w:rsidP="00EE6742">
      <w:pPr>
        <w:pStyle w:val="NurText"/>
        <w:bidi/>
        <w:rPr>
          <w:rFonts w:ascii="Courier New" w:hAnsi="Courier New" w:cs="Courier New"/>
        </w:rPr>
      </w:pPr>
      <w:dir w:val="rtl">
        <w:dir w:val="rtl">
          <w:proofErr w:type="spellStart"/>
          <w:r w:rsidR="00EE6742" w:rsidRPr="00EE6742">
            <w:rPr>
              <w:rFonts w:ascii="Courier New" w:hAnsi="Courier New" w:cs="Courier New"/>
              <w:rtl/>
            </w:rPr>
            <w:t>وناى</w:t>
          </w:r>
          <w:proofErr w:type="spellEnd"/>
          <w:r w:rsidR="00EE6742" w:rsidRPr="00EE6742">
            <w:rPr>
              <w:rFonts w:ascii="Courier New" w:hAnsi="Courier New" w:cs="Courier New"/>
              <w:rtl/>
            </w:rPr>
            <w:t xml:space="preserve"> من </w:t>
          </w:r>
          <w:del w:id="128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احب لم يلو عطفا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9B6BCA" w:rsidRPr="009B6BCA">
                  <w:rPr>
                    <w:rFonts w:ascii="Courier New" w:hAnsi="Courier New" w:cs="Courier New"/>
                    <w:rtl/>
                  </w:rPr>
                  <w:delText>فبقلبى للهجر منه هجير</w:delText>
                </w:r>
                <w:r w:rsidR="009B6BCA"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="009B6BCA"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29" w:author="Transkribus" w:date="2019-12-11T14:30:00Z">
            <w:del w:id="130" w:author="Transkribus" w:date="2019-12-11T14:30:00Z">
              <w:r w:rsidR="00EE6742" w:rsidRPr="00EE6742">
                <w:rPr>
                  <w:rFonts w:ascii="Courier New" w:hAnsi="Courier New" w:cs="Courier New"/>
                  <w:rtl/>
                </w:rPr>
                <w:delText>أحب لم بسلوهطفا * فيقلنى الهمجرمنه مجير</w:delText>
              </w:r>
            </w:del>
          </w:ins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24B2F4D1" w14:textId="4F3AAD0B" w:rsidR="00EE6742" w:rsidRPr="00EE6742" w:rsidRDefault="001D3C46" w:rsidP="00EE6742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EE6742" w:rsidRPr="00EE6742">
            <w:rPr>
              <w:rFonts w:ascii="Courier New" w:hAnsi="Courier New" w:cs="Courier New"/>
              <w:rtl/>
            </w:rPr>
            <w:t>ورجوت الش</w:t>
          </w:r>
          <w:del w:id="131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ف</w:delText>
            </w:r>
          </w:del>
          <w:ins w:id="132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ق</w:t>
            </w:r>
          </w:ins>
          <w:r w:rsidR="00EE6742" w:rsidRPr="00EE6742">
            <w:rPr>
              <w:rFonts w:ascii="Courier New" w:hAnsi="Courier New" w:cs="Courier New"/>
              <w:rtl/>
            </w:rPr>
            <w:t>ا</w:t>
          </w:r>
          <w:del w:id="133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ه</w:delText>
            </w:r>
          </w:del>
          <w:ins w:id="134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ء</w:t>
            </w:r>
          </w:ins>
          <w:r w:rsidR="00EE6742" w:rsidRPr="00EE6742">
            <w:rPr>
              <w:rFonts w:ascii="Courier New" w:hAnsi="Courier New" w:cs="Courier New"/>
              <w:rtl/>
            </w:rPr>
            <w:t xml:space="preserve"> من </w:t>
          </w:r>
          <w:del w:id="135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داء سقم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9B6BCA" w:rsidRPr="009B6BCA">
                  <w:rPr>
                    <w:rFonts w:ascii="Courier New" w:hAnsi="Courier New" w:cs="Courier New"/>
                    <w:rtl/>
                  </w:rPr>
                  <w:delText>شفنى فهو فى حشاى سعير</w:delText>
                </w:r>
                <w:r w:rsidR="009B6BCA"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="009B6BCA"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36" w:author="Transkribus" w:date="2019-12-11T14:30:00Z">
            <w:del w:id="137" w:author="Transkribus" w:date="2019-12-11T14:30:00Z">
              <w:r w:rsidR="00EE6742" w:rsidRPr="00EE6742">
                <w:rPr>
                  <w:rFonts w:ascii="Courier New" w:hAnsi="Courier New" w:cs="Courier New"/>
                  <w:rtl/>
                </w:rPr>
                <w:delText>داقسعم * سفنى فهوفى جشاى سعيير</w:delText>
              </w:r>
            </w:del>
          </w:ins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0066CE6C" w14:textId="107CBBC3" w:rsidR="00EE6742" w:rsidRPr="00EE6742" w:rsidRDefault="001D3C46" w:rsidP="00EE6742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EE6742" w:rsidRPr="00EE6742">
            <w:rPr>
              <w:rFonts w:ascii="Courier New" w:hAnsi="Courier New" w:cs="Courier New"/>
              <w:rtl/>
            </w:rPr>
            <w:t xml:space="preserve">قال </w:t>
          </w:r>
          <w:proofErr w:type="spellStart"/>
          <w:r w:rsidR="00EE6742" w:rsidRPr="00EE6742">
            <w:rPr>
              <w:rFonts w:ascii="Courier New" w:hAnsi="Courier New" w:cs="Courier New"/>
              <w:rtl/>
            </w:rPr>
            <w:t>لى</w:t>
          </w:r>
          <w:proofErr w:type="spellEnd"/>
          <w:r w:rsidR="00EE6742" w:rsidRPr="00EE6742">
            <w:rPr>
              <w:rFonts w:ascii="Courier New" w:hAnsi="Courier New" w:cs="Courier New"/>
              <w:rtl/>
            </w:rPr>
            <w:t xml:space="preserve"> </w:t>
          </w:r>
          <w:del w:id="138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قائل وقد اعضل الداء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9B6BCA" w:rsidRPr="009B6BCA">
                  <w:rPr>
                    <w:rFonts w:ascii="Courier New" w:hAnsi="Courier New" w:cs="Courier New"/>
                    <w:rtl/>
                  </w:rPr>
                  <w:delText>وعزا</w:delText>
                </w:r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39" w:author="Transkribus" w:date="2019-12-11T14:30:00Z">
            <w:del w:id="140" w:author="Transkribus" w:date="2019-12-11T14:30:00Z">
              <w:r w:rsidR="00EE6742" w:rsidRPr="00EE6742">
                <w:rPr>
                  <w:rFonts w:ascii="Courier New" w:hAnsi="Courier New" w:cs="Courier New"/>
                  <w:rtl/>
                </w:rPr>
                <w:delText>قاقل ويسد أفضل الدا * ه وعز</w:delText>
              </w:r>
            </w:del>
          </w:ins>
          <w:r w:rsidR="00EE6742" w:rsidRPr="00EE6742">
            <w:rPr>
              <w:rFonts w:ascii="Courier New" w:hAnsi="Courier New" w:cs="Courier New"/>
              <w:rtl/>
            </w:rPr>
            <w:t xml:space="preserve"> الدوا وعاز المشير</w:t>
          </w:r>
          <w:del w:id="141" w:author="Transkribus" w:date="2019-12-11T14:30:00Z"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0309A635" w14:textId="5E2EA3B9" w:rsidR="00EE6742" w:rsidRPr="00EE6742" w:rsidRDefault="001D3C46" w:rsidP="00EE6742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EE6742" w:rsidRPr="00EE6742">
            <w:rPr>
              <w:rFonts w:ascii="Courier New" w:hAnsi="Courier New" w:cs="Courier New"/>
              <w:rtl/>
            </w:rPr>
            <w:t xml:space="preserve">كيف تشكو الالام </w:t>
          </w:r>
          <w:del w:id="142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او يعضل الداء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9B6BCA" w:rsidRPr="009B6BCA">
                  <w:rPr>
                    <w:rFonts w:ascii="Courier New" w:hAnsi="Courier New" w:cs="Courier New"/>
                    <w:rtl/>
                  </w:rPr>
                  <w:delText>على الجسم</w:delText>
                </w:r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43" w:author="Transkribus" w:date="2019-12-11T14:30:00Z">
            <w:del w:id="144" w:author="Transkribus" w:date="2019-12-11T14:30:00Z">
              <w:r w:rsidR="00EE6742" w:rsidRPr="00EE6742">
                <w:rPr>
                  <w:rFonts w:ascii="Courier New" w:hAnsi="Courier New" w:cs="Courier New"/>
                  <w:rtl/>
                </w:rPr>
                <w:delText>أو يفضل الدا* ععلى الحسم</w:delText>
              </w:r>
            </w:del>
          </w:ins>
          <w:r w:rsidR="00EE6742" w:rsidRPr="00EE6742">
            <w:rPr>
              <w:rFonts w:ascii="Courier New" w:hAnsi="Courier New" w:cs="Courier New"/>
              <w:rtl/>
            </w:rPr>
            <w:t xml:space="preserve"> والطبيب الوزير</w:t>
          </w:r>
          <w:del w:id="145" w:author="Transkribus" w:date="2019-12-11T14:30:00Z"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2439EFBC" w14:textId="036E4FAB" w:rsidR="00EE6742" w:rsidRPr="00EE6742" w:rsidRDefault="001D3C46" w:rsidP="00EE6742">
      <w:pPr>
        <w:pStyle w:val="NurText"/>
        <w:bidi/>
        <w:rPr>
          <w:rFonts w:ascii="Courier New" w:hAnsi="Courier New" w:cs="Courier New"/>
        </w:rPr>
      </w:pPr>
      <w:dir w:val="rtl">
        <w:dir w:val="rtl">
          <w:proofErr w:type="spellStart"/>
          <w:r w:rsidR="00EE6742" w:rsidRPr="00EE6742">
            <w:rPr>
              <w:rFonts w:ascii="Courier New" w:hAnsi="Courier New" w:cs="Courier New"/>
              <w:rtl/>
            </w:rPr>
            <w:t>ا</w:t>
          </w:r>
          <w:del w:id="146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ق</w:delText>
            </w:r>
          </w:del>
          <w:ins w:id="147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ف</w:t>
            </w:r>
          </w:ins>
          <w:r w:rsidR="00EE6742" w:rsidRPr="00EE6742">
            <w:rPr>
              <w:rFonts w:ascii="Courier New" w:hAnsi="Courier New" w:cs="Courier New"/>
              <w:rtl/>
            </w:rPr>
            <w:t>ص</w:t>
          </w:r>
          <w:ins w:id="148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س</w:t>
            </w:r>
          </w:ins>
          <w:r w:rsidR="00EE6742" w:rsidRPr="00EE6742">
            <w:rPr>
              <w:rFonts w:ascii="Courier New" w:hAnsi="Courier New" w:cs="Courier New"/>
              <w:rtl/>
            </w:rPr>
            <w:t>د</w:t>
          </w:r>
          <w:proofErr w:type="spellEnd"/>
          <w:r w:rsidR="00EE6742" w:rsidRPr="00EE6742">
            <w:rPr>
              <w:rFonts w:ascii="Courier New" w:hAnsi="Courier New" w:cs="Courier New"/>
              <w:rtl/>
            </w:rPr>
            <w:t xml:space="preserve"> الصاحب الوزير </w:t>
          </w:r>
          <w:del w:id="149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ولا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9B6BCA" w:rsidRPr="009B6BCA">
                  <w:rPr>
                    <w:rFonts w:ascii="Courier New" w:hAnsi="Courier New" w:cs="Courier New"/>
                    <w:rtl/>
                  </w:rPr>
                  <w:delText>تخش</w:delText>
                </w:r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50" w:author="Transkribus" w:date="2019-12-11T14:30:00Z">
            <w:del w:id="151" w:author="Transkribus" w:date="2019-12-11T14:30:00Z">
              <w:r w:rsidR="00EE6742" w:rsidRPr="00EE6742">
                <w:rPr>
                  <w:rFonts w:ascii="Courier New" w:hAnsi="Courier New" w:cs="Courier New"/>
                  <w:rtl/>
                </w:rPr>
                <w:delText>ولاتخسس</w:delText>
              </w:r>
            </w:del>
          </w:ins>
          <w:r w:rsidR="00EE6742" w:rsidRPr="00EE6742">
            <w:rPr>
              <w:rFonts w:ascii="Courier New" w:hAnsi="Courier New" w:cs="Courier New"/>
              <w:rtl/>
            </w:rPr>
            <w:t xml:space="preserve"> </w:t>
          </w:r>
          <w:proofErr w:type="spellStart"/>
          <w:r w:rsidR="00EE6742" w:rsidRPr="00EE6742">
            <w:rPr>
              <w:rFonts w:ascii="Courier New" w:hAnsi="Courier New" w:cs="Courier New"/>
              <w:rtl/>
            </w:rPr>
            <w:t>فاحسانه</w:t>
          </w:r>
          <w:proofErr w:type="spellEnd"/>
          <w:r w:rsidR="00EE6742" w:rsidRPr="00EE6742">
            <w:rPr>
              <w:rFonts w:ascii="Courier New" w:hAnsi="Courier New" w:cs="Courier New"/>
              <w:rtl/>
            </w:rPr>
            <w:t xml:space="preserve"> </w:t>
          </w:r>
          <w:del w:id="152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عميم غزير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</w:del>
          <w:proofErr w:type="spellStart"/>
          <w:ins w:id="153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عمسم</w:t>
            </w:r>
            <w:proofErr w:type="spellEnd"/>
            <w:r w:rsidR="00EE6742" w:rsidRPr="00EE6742">
              <w:rPr>
                <w:rFonts w:ascii="Courier New" w:hAnsi="Courier New" w:cs="Courier New"/>
                <w:rtl/>
              </w:rPr>
              <w:t xml:space="preserve"> مر</w:t>
            </w:r>
            <w:r w:rsidR="00EE6742" w:rsidRPr="00EE6742">
              <w:rPr>
                <w:rFonts w:ascii="Courier New" w:hAnsi="Courier New" w:cs="Courier New"/>
                <w:rtl/>
              </w:rPr>
              <w:tab/>
              <w:t>ب</w:t>
            </w:r>
          </w:ins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5DAED527" w14:textId="3879ADF9" w:rsidR="00EE6742" w:rsidRPr="00EE6742" w:rsidRDefault="001D3C46" w:rsidP="00EE6742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EE6742" w:rsidRPr="00EE6742">
            <w:rPr>
              <w:rFonts w:ascii="Courier New" w:hAnsi="Courier New" w:cs="Courier New"/>
              <w:rtl/>
            </w:rPr>
            <w:t xml:space="preserve">واذا الداء خيف </w:t>
          </w:r>
          <w:del w:id="154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منه تلافا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9B6BCA" w:rsidRPr="009B6BCA">
                  <w:rPr>
                    <w:rFonts w:ascii="Courier New" w:hAnsi="Courier New" w:cs="Courier New"/>
                    <w:rtl/>
                  </w:rPr>
                  <w:delText>ليس يشفى الى الحكيم البصير</w:delText>
                </w:r>
                <w:r w:rsidR="009B6BCA"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="009B6BCA"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55" w:author="Transkribus" w:date="2019-12-11T14:30:00Z">
            <w:del w:id="156" w:author="Transkribus" w:date="2019-12-11T14:30:00Z">
              <w:r w:rsidR="00EE6742" w:rsidRPr="00EE6742">
                <w:rPr>
                  <w:rFonts w:ascii="Courier New" w:hAnsi="Courier New" w:cs="Courier New"/>
                  <w:rtl/>
                </w:rPr>
                <w:delText>ميه ثلاغا * ايس بشى الاالحكم النصير</w:delText>
              </w:r>
            </w:del>
          </w:ins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2F1409AB" w14:textId="77777777" w:rsidR="009B6BCA" w:rsidRPr="009B6BCA" w:rsidRDefault="001D3C46" w:rsidP="009B6BCA">
      <w:pPr>
        <w:pStyle w:val="NurText"/>
        <w:bidi/>
        <w:rPr>
          <w:del w:id="157" w:author="Transkribus" w:date="2019-12-11T14:30:00Z"/>
          <w:rFonts w:ascii="Courier New" w:hAnsi="Courier New" w:cs="Courier New"/>
        </w:rPr>
      </w:pPr>
      <w:dir w:val="rtl">
        <w:dir w:val="rtl">
          <w:del w:id="158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سيد صاحب اريب حكيم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9B6BCA" w:rsidRPr="009B6BCA">
                  <w:rPr>
                    <w:rFonts w:ascii="Courier New" w:hAnsi="Courier New" w:cs="Courier New"/>
                    <w:rtl/>
                  </w:rPr>
                  <w:delText>عالم ماجد وزير كبير</w:delText>
                </w:r>
                <w:r w:rsidR="009B6BCA"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="009B6BCA"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="000C4309">
                  <w:delText>‬</w:delText>
                </w:r>
                <w:r w:rsidR="000C4309">
                  <w:delText>‬</w:delText>
                </w:r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14:paraId="17341944" w14:textId="2EC3A14A" w:rsidR="00EE6742" w:rsidRPr="00EE6742" w:rsidRDefault="001D3C46" w:rsidP="00EE6742">
      <w:pPr>
        <w:pStyle w:val="NurText"/>
        <w:bidi/>
        <w:rPr>
          <w:ins w:id="159" w:author="Transkribus" w:date="2019-12-11T14:30:00Z"/>
          <w:del w:id="160" w:author="Transkribus" w:date="2019-12-11T14:30:00Z"/>
          <w:rFonts w:ascii="Courier New" w:hAnsi="Courier New" w:cs="Courier New"/>
        </w:rPr>
      </w:pPr>
      <w:dir w:val="rtl">
        <w:dir w:val="rtl">
          <w:del w:id="161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منقذ</w:delText>
            </w:r>
          </w:del>
          <w:proofErr w:type="spellStart"/>
          <w:ins w:id="162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بيذصاحب</w:t>
            </w:r>
            <w:proofErr w:type="spellEnd"/>
            <w:r w:rsidR="00EE6742" w:rsidRPr="00EE6742">
              <w:rPr>
                <w:rFonts w:ascii="Courier New" w:hAnsi="Courier New" w:cs="Courier New"/>
                <w:rtl/>
              </w:rPr>
              <w:t xml:space="preserve"> أر </w:t>
            </w:r>
            <w:proofErr w:type="spellStart"/>
            <w:r w:rsidR="00EE6742" w:rsidRPr="00EE6742">
              <w:rPr>
                <w:rFonts w:ascii="Courier New" w:hAnsi="Courier New" w:cs="Courier New"/>
                <w:rtl/>
              </w:rPr>
              <w:t>يب</w:t>
            </w:r>
            <w:proofErr w:type="spellEnd"/>
            <w:r w:rsidR="00EE6742" w:rsidRPr="00EE6742">
              <w:rPr>
                <w:rFonts w:ascii="Courier New" w:hAnsi="Courier New" w:cs="Courier New"/>
                <w:rtl/>
              </w:rPr>
              <w:t xml:space="preserve"> حكم * عالم </w:t>
            </w:r>
            <w:proofErr w:type="spellStart"/>
            <w:r w:rsidR="00EE6742" w:rsidRPr="00EE6742">
              <w:rPr>
                <w:rFonts w:ascii="Courier New" w:hAnsi="Courier New" w:cs="Courier New"/>
                <w:rtl/>
              </w:rPr>
              <w:t>ماجحسدور</w:t>
            </w:r>
            <w:proofErr w:type="spellEnd"/>
            <w:r w:rsidR="00EE6742" w:rsidRPr="00EE6742">
              <w:rPr>
                <w:rFonts w:ascii="Courier New" w:hAnsi="Courier New" w:cs="Courier New"/>
                <w:rtl/>
              </w:rPr>
              <w:t xml:space="preserve"> </w:t>
            </w:r>
            <w:proofErr w:type="spellStart"/>
            <w:r w:rsidR="00EE6742" w:rsidRPr="00EE6742">
              <w:rPr>
                <w:rFonts w:ascii="Courier New" w:hAnsi="Courier New" w:cs="Courier New"/>
                <w:rtl/>
              </w:rPr>
              <w:t>يريير</w:t>
            </w:r>
          </w:ins>
          <w:proofErr w:type="spellEnd"/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44BA0AA3" w14:textId="220F6841" w:rsidR="00EE6742" w:rsidRPr="00EE6742" w:rsidRDefault="00EE6742" w:rsidP="00EE6742">
      <w:pPr>
        <w:pStyle w:val="NurText"/>
        <w:bidi/>
        <w:rPr>
          <w:rFonts w:ascii="Courier New" w:hAnsi="Courier New" w:cs="Courier New"/>
        </w:rPr>
      </w:pPr>
      <w:ins w:id="163" w:author="Transkribus" w:date="2019-12-11T14:30:00Z">
        <w:r w:rsidRPr="00EE6742">
          <w:rPr>
            <w:rFonts w:ascii="Courier New" w:hAnsi="Courier New" w:cs="Courier New"/>
            <w:rtl/>
          </w:rPr>
          <w:t xml:space="preserve"> </w:t>
        </w:r>
        <w:proofErr w:type="spellStart"/>
        <w:r w:rsidRPr="00EE6742">
          <w:rPr>
            <w:rFonts w:ascii="Courier New" w:hAnsi="Courier New" w:cs="Courier New"/>
            <w:rtl/>
          </w:rPr>
          <w:t>ميعذ</w:t>
        </w:r>
      </w:ins>
      <w:proofErr w:type="spellEnd"/>
      <w:r w:rsidRPr="00EE6742">
        <w:rPr>
          <w:rFonts w:ascii="Courier New" w:hAnsi="Courier New" w:cs="Courier New"/>
          <w:rtl/>
        </w:rPr>
        <w:t xml:space="preserve"> منصف لطيف </w:t>
      </w:r>
      <w:del w:id="164" w:author="Transkribus" w:date="2019-12-11T14:30:00Z">
        <w:r w:rsidR="009B6BCA" w:rsidRPr="009B6BCA">
          <w:rPr>
            <w:rFonts w:ascii="Courier New" w:hAnsi="Courier New" w:cs="Courier New"/>
            <w:rtl/>
          </w:rPr>
          <w:delText>رؤوف</w:delText>
        </w:r>
        <w:r w:rsidR="009B6BCA" w:rsidRPr="009B6BCA">
          <w:rPr>
            <w:rFonts w:ascii="MS Mincho" w:eastAsia="MS Mincho" w:hAnsi="MS Mincho" w:cs="MS Mincho" w:hint="eastAsia"/>
            <w:rtl/>
          </w:rPr>
          <w:delText>‬</w:delText>
        </w:r>
        <w:r w:rsidR="009B6BCA" w:rsidRPr="009B6BCA">
          <w:rPr>
            <w:rFonts w:ascii="MS Mincho" w:eastAsia="MS Mincho" w:hAnsi="MS Mincho" w:cs="MS Mincho" w:hint="eastAsia"/>
            <w:rtl/>
          </w:rPr>
          <w:delText>‬</w:delText>
        </w:r>
        <w:r w:rsidR="009B6BCA"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="009B6BCA" w:rsidRPr="009B6BCA">
              <w:rPr>
                <w:rFonts w:ascii="Courier New" w:hAnsi="Courier New" w:cs="Courier New"/>
                <w:rtl/>
              </w:rPr>
              <w:delText>محسن مؤثر كريم اثير الخفيف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0C4309">
              <w:delText>‬</w:delText>
            </w:r>
            <w:r w:rsidR="000C4309">
              <w:delText>‬</w:delText>
            </w:r>
            <w:r w:rsidR="001D3C46">
              <w:delText>‬</w:delText>
            </w:r>
            <w:r w:rsidR="001D3C46">
              <w:delText>‬</w:delText>
            </w:r>
          </w:dir>
        </w:dir>
      </w:del>
      <w:ins w:id="165" w:author="Transkribus" w:date="2019-12-11T14:30:00Z">
        <w:del w:id="166" w:author="Transkribus" w:date="2019-12-11T14:30:00Z">
          <w:r w:rsidRPr="00EE6742">
            <w:rPr>
              <w:rFonts w:ascii="Courier New" w:hAnsi="Courier New" w:cs="Courier New"/>
              <w:rtl/>
            </w:rPr>
            <w:delText>روف * حسن موفر كر ثم أتسير</w:delText>
          </w:r>
        </w:del>
      </w:ins>
    </w:p>
    <w:p w14:paraId="3036ED40" w14:textId="441F4D52" w:rsidR="00EE6742" w:rsidRPr="00EE6742" w:rsidRDefault="001D3C46" w:rsidP="00EE6742">
      <w:pPr>
        <w:pStyle w:val="NurText"/>
        <w:bidi/>
        <w:rPr>
          <w:ins w:id="167" w:author="Transkribus" w:date="2019-12-11T14:30:00Z"/>
          <w:rFonts w:ascii="Courier New" w:hAnsi="Courier New" w:cs="Courier New"/>
        </w:rPr>
      </w:pPr>
      <w:dir w:val="rtl">
        <w:dir w:val="rtl">
          <w:ins w:id="168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بودين</w:t>
            </w:r>
          </w:ins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46388884" w14:textId="77777777" w:rsidR="00EE6742" w:rsidRPr="00EE6742" w:rsidRDefault="00EE6742" w:rsidP="00EE6742">
      <w:pPr>
        <w:pStyle w:val="NurText"/>
        <w:bidi/>
        <w:rPr>
          <w:ins w:id="169" w:author="Transkribus" w:date="2019-12-11T14:30:00Z"/>
          <w:rFonts w:ascii="Courier New" w:hAnsi="Courier New" w:cs="Courier New"/>
        </w:rPr>
      </w:pPr>
      <w:ins w:id="170" w:author="Transkribus" w:date="2019-12-11T14:30:00Z">
        <w:r w:rsidRPr="00EE6742">
          <w:rPr>
            <w:rFonts w:ascii="Courier New" w:hAnsi="Courier New" w:cs="Courier New"/>
            <w:rtl/>
          </w:rPr>
          <w:t>٢٣٩</w:t>
        </w:r>
      </w:ins>
    </w:p>
    <w:p w14:paraId="01DA08BF" w14:textId="2BD4E7DF" w:rsidR="00EE6742" w:rsidRPr="00EE6742" w:rsidRDefault="00EE6742" w:rsidP="00EE6742">
      <w:pPr>
        <w:pStyle w:val="NurText"/>
        <w:bidi/>
        <w:rPr>
          <w:ins w:id="171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ومن شعر الصاحب </w:t>
      </w:r>
      <w:del w:id="172" w:author="Transkribus" w:date="2019-12-11T14:30:00Z">
        <w:r w:rsidR="009B6BCA" w:rsidRPr="009B6BCA">
          <w:rPr>
            <w:rFonts w:ascii="Courier New" w:hAnsi="Courier New" w:cs="Courier New"/>
            <w:rtl/>
          </w:rPr>
          <w:delText>امين</w:delText>
        </w:r>
      </w:del>
      <w:ins w:id="173" w:author="Transkribus" w:date="2019-12-11T14:30:00Z">
        <w:r w:rsidRPr="00EE6742">
          <w:rPr>
            <w:rFonts w:ascii="Courier New" w:hAnsi="Courier New" w:cs="Courier New"/>
            <w:rtl/>
          </w:rPr>
          <w:t>أمس</w:t>
        </w:r>
      </w:ins>
      <w:r w:rsidRPr="00EE6742">
        <w:rPr>
          <w:rFonts w:ascii="Courier New" w:hAnsi="Courier New" w:cs="Courier New"/>
          <w:rtl/>
        </w:rPr>
        <w:t xml:space="preserve"> الدولة قال وكتب به </w:t>
      </w:r>
      <w:proofErr w:type="spellStart"/>
      <w:r w:rsidRPr="00EE6742">
        <w:rPr>
          <w:rFonts w:ascii="Courier New" w:hAnsi="Courier New" w:cs="Courier New"/>
          <w:rtl/>
        </w:rPr>
        <w:t>فى</w:t>
      </w:r>
      <w:proofErr w:type="spellEnd"/>
      <w:r w:rsidRPr="00EE6742">
        <w:rPr>
          <w:rFonts w:ascii="Courier New" w:hAnsi="Courier New" w:cs="Courier New"/>
          <w:rtl/>
        </w:rPr>
        <w:t xml:space="preserve"> كتاب الى بر</w:t>
      </w:r>
      <w:del w:id="174" w:author="Transkribus" w:date="2019-12-11T14:30:00Z">
        <w:r w:rsidR="009B6BCA" w:rsidRPr="009B6BCA">
          <w:rPr>
            <w:rFonts w:ascii="Courier New" w:hAnsi="Courier New" w:cs="Courier New"/>
            <w:rtl/>
          </w:rPr>
          <w:delText>ه</w:delText>
        </w:r>
      </w:del>
      <w:ins w:id="175" w:author="Transkribus" w:date="2019-12-11T14:30:00Z">
        <w:r w:rsidRPr="00EE6742">
          <w:rPr>
            <w:rFonts w:ascii="Courier New" w:hAnsi="Courier New" w:cs="Courier New"/>
            <w:rtl/>
          </w:rPr>
          <w:t>م</w:t>
        </w:r>
      </w:ins>
      <w:r w:rsidRPr="00EE6742">
        <w:rPr>
          <w:rFonts w:ascii="Courier New" w:hAnsi="Courier New" w:cs="Courier New"/>
          <w:rtl/>
        </w:rPr>
        <w:t>ان الدين وزير الامير عز الدين</w:t>
      </w:r>
      <w:del w:id="176" w:author="Transkribus" w:date="2019-12-11T14:30:00Z">
        <w:r w:rsidR="009B6BCA" w:rsidRPr="009B6BCA">
          <w:rPr>
            <w:rFonts w:ascii="Courier New" w:hAnsi="Courier New" w:cs="Courier New"/>
            <w:rtl/>
          </w:rPr>
          <w:delText xml:space="preserve"> المعظمى تعزية لبرهان</w:delText>
        </w:r>
      </w:del>
    </w:p>
    <w:p w14:paraId="248E443B" w14:textId="4AF3ADED" w:rsidR="00EE6742" w:rsidRPr="00EE6742" w:rsidRDefault="00EE6742" w:rsidP="00EE6742">
      <w:pPr>
        <w:pStyle w:val="NurText"/>
        <w:bidi/>
        <w:rPr>
          <w:rFonts w:ascii="Courier New" w:hAnsi="Courier New" w:cs="Courier New"/>
        </w:rPr>
      </w:pPr>
      <w:proofErr w:type="spellStart"/>
      <w:ins w:id="177" w:author="Transkribus" w:date="2019-12-11T14:30:00Z">
        <w:r w:rsidRPr="00EE6742">
          <w:rPr>
            <w:rFonts w:ascii="Courier New" w:hAnsi="Courier New" w:cs="Courier New"/>
            <w:rtl/>
          </w:rPr>
          <w:t>العطمى</w:t>
        </w:r>
        <w:proofErr w:type="spellEnd"/>
        <w:r w:rsidRPr="00EE6742">
          <w:rPr>
            <w:rFonts w:ascii="Courier New" w:hAnsi="Courier New" w:cs="Courier New"/>
            <w:rtl/>
          </w:rPr>
          <w:t xml:space="preserve"> </w:t>
        </w:r>
        <w:proofErr w:type="spellStart"/>
        <w:r w:rsidRPr="00EE6742">
          <w:rPr>
            <w:rFonts w:ascii="Courier New" w:hAnsi="Courier New" w:cs="Courier New"/>
            <w:rtl/>
          </w:rPr>
          <w:t>تعربة</w:t>
        </w:r>
        <w:proofErr w:type="spellEnd"/>
        <w:r w:rsidRPr="00EE6742">
          <w:rPr>
            <w:rFonts w:ascii="Courier New" w:hAnsi="Courier New" w:cs="Courier New"/>
            <w:rtl/>
          </w:rPr>
          <w:t xml:space="preserve"> </w:t>
        </w:r>
        <w:proofErr w:type="spellStart"/>
        <w:r w:rsidRPr="00EE6742">
          <w:rPr>
            <w:rFonts w:ascii="Courier New" w:hAnsi="Courier New" w:cs="Courier New"/>
            <w:rtl/>
          </w:rPr>
          <w:t>ابرمان</w:t>
        </w:r>
      </w:ins>
      <w:proofErr w:type="spellEnd"/>
      <w:r w:rsidRPr="00EE6742">
        <w:rPr>
          <w:rFonts w:ascii="Courier New" w:hAnsi="Courier New" w:cs="Courier New"/>
          <w:rtl/>
        </w:rPr>
        <w:t xml:space="preserve"> الدين </w:t>
      </w:r>
      <w:proofErr w:type="spellStart"/>
      <w:r w:rsidRPr="00EE6742">
        <w:rPr>
          <w:rFonts w:ascii="Courier New" w:hAnsi="Courier New" w:cs="Courier New"/>
          <w:rtl/>
        </w:rPr>
        <w:t>فى</w:t>
      </w:r>
      <w:proofErr w:type="spellEnd"/>
      <w:r w:rsidRPr="00EE6742">
        <w:rPr>
          <w:rFonts w:ascii="Courier New" w:hAnsi="Courier New" w:cs="Courier New"/>
          <w:rtl/>
        </w:rPr>
        <w:t xml:space="preserve"> و</w:t>
      </w:r>
      <w:ins w:id="178" w:author="Transkribus" w:date="2019-12-11T14:30:00Z">
        <w:r w:rsidRPr="00EE6742">
          <w:rPr>
            <w:rFonts w:ascii="Courier New" w:hAnsi="Courier New" w:cs="Courier New"/>
            <w:rtl/>
          </w:rPr>
          <w:t>ا</w:t>
        </w:r>
      </w:ins>
      <w:r w:rsidRPr="00EE6742">
        <w:rPr>
          <w:rFonts w:ascii="Courier New" w:hAnsi="Courier New" w:cs="Courier New"/>
          <w:rtl/>
        </w:rPr>
        <w:t xml:space="preserve">لده الخطيب </w:t>
      </w:r>
      <w:del w:id="179" w:author="Transkribus" w:date="2019-12-11T14:30:00Z">
        <w:r w:rsidR="009B6BCA" w:rsidRPr="009B6BCA">
          <w:rPr>
            <w:rFonts w:ascii="Courier New" w:hAnsi="Courier New" w:cs="Courier New"/>
            <w:rtl/>
          </w:rPr>
          <w:delText>ش</w:delText>
        </w:r>
      </w:del>
      <w:ins w:id="180" w:author="Transkribus" w:date="2019-12-11T14:30:00Z">
        <w:r w:rsidRPr="00EE6742">
          <w:rPr>
            <w:rFonts w:ascii="Courier New" w:hAnsi="Courier New" w:cs="Courier New"/>
            <w:rtl/>
          </w:rPr>
          <w:t>س</w:t>
        </w:r>
      </w:ins>
      <w:r w:rsidRPr="00EE6742">
        <w:rPr>
          <w:rFonts w:ascii="Courier New" w:hAnsi="Courier New" w:cs="Courier New"/>
          <w:rtl/>
        </w:rPr>
        <w:t>رف الدين عمر</w:t>
      </w:r>
      <w:del w:id="181" w:author="Transkribus" w:date="2019-12-11T14:30:00Z">
        <w:r w:rsidR="009B6BCA" w:rsidRPr="009B6BCA">
          <w:rPr>
            <w:rFonts w:ascii="MS Mincho" w:eastAsia="MS Mincho" w:hAnsi="MS Mincho" w:cs="MS Mincho" w:hint="eastAsia"/>
            <w:rtl/>
          </w:rPr>
          <w:delText>‬</w:delText>
        </w:r>
        <w:r w:rsidR="009B6BCA"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01644567" w14:textId="77777777" w:rsidR="009B6BCA" w:rsidRPr="009B6BCA" w:rsidRDefault="001D3C46" w:rsidP="009B6BCA">
      <w:pPr>
        <w:pStyle w:val="NurText"/>
        <w:bidi/>
        <w:rPr>
          <w:del w:id="182" w:author="Transkribus" w:date="2019-12-11T14:30:00Z"/>
          <w:rFonts w:ascii="Courier New" w:hAnsi="Courier New" w:cs="Courier New"/>
        </w:rPr>
      </w:pPr>
      <w:dir w:val="rtl">
        <w:dir w:val="rtl">
          <w:del w:id="183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قولا لهذا السيد الماجد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9B6BCA" w:rsidRPr="009B6BCA">
                  <w:rPr>
                    <w:rFonts w:ascii="Courier New" w:hAnsi="Courier New" w:cs="Courier New"/>
                    <w:rtl/>
                  </w:rPr>
                  <w:delText>قول حزين مثله فاقد</w:delText>
                </w:r>
                <w:r w:rsidR="009B6BCA"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="009B6BCA"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="000C4309">
                  <w:delText>‬</w:delText>
                </w:r>
                <w:r w:rsidR="000C4309">
                  <w:delText>‬</w:delText>
                </w:r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</w:dir>
      </w:dir>
    </w:p>
    <w:p w14:paraId="00DC51CC" w14:textId="7EC72DE5" w:rsidR="00EE6742" w:rsidRPr="00EE6742" w:rsidRDefault="001D3C46" w:rsidP="00EE6742">
      <w:pPr>
        <w:pStyle w:val="NurText"/>
        <w:bidi/>
        <w:rPr>
          <w:ins w:id="184" w:author="Transkribus" w:date="2019-12-11T14:30:00Z"/>
          <w:del w:id="185" w:author="Transkribus" w:date="2019-12-11T14:30:00Z"/>
          <w:rFonts w:ascii="Courier New" w:hAnsi="Courier New" w:cs="Courier New"/>
        </w:rPr>
      </w:pPr>
      <w:dir w:val="rtl">
        <w:dir w:val="rtl">
          <w:del w:id="186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لا بد</w:delText>
            </w:r>
          </w:del>
          <w:proofErr w:type="spellStart"/>
          <w:ins w:id="187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البريع</w:t>
            </w:r>
          </w:ins>
          <w:proofErr w:type="spellEnd"/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1F3AB8BB" w14:textId="77777777" w:rsidR="00EE6742" w:rsidRPr="00EE6742" w:rsidRDefault="00EE6742" w:rsidP="00EE6742">
      <w:pPr>
        <w:pStyle w:val="NurText"/>
        <w:bidi/>
        <w:rPr>
          <w:ins w:id="188" w:author="Transkribus" w:date="2019-12-11T14:30:00Z"/>
          <w:rFonts w:ascii="Courier New" w:hAnsi="Courier New" w:cs="Courier New"/>
        </w:rPr>
      </w:pPr>
      <w:proofErr w:type="spellStart"/>
      <w:ins w:id="189" w:author="Transkribus" w:date="2019-12-11T14:30:00Z">
        <w:r w:rsidRPr="00EE6742">
          <w:rPr>
            <w:rFonts w:ascii="Courier New" w:hAnsi="Courier New" w:cs="Courier New"/>
            <w:rtl/>
          </w:rPr>
          <w:t>فولالهذا</w:t>
        </w:r>
        <w:proofErr w:type="spellEnd"/>
        <w:r w:rsidRPr="00EE6742">
          <w:rPr>
            <w:rFonts w:ascii="Courier New" w:hAnsi="Courier New" w:cs="Courier New"/>
            <w:rtl/>
          </w:rPr>
          <w:t xml:space="preserve"> السبد المساجد * قول جرين ميله </w:t>
        </w:r>
        <w:proofErr w:type="spellStart"/>
        <w:r w:rsidRPr="00EE6742">
          <w:rPr>
            <w:rFonts w:ascii="Courier New" w:hAnsi="Courier New" w:cs="Courier New"/>
            <w:rtl/>
          </w:rPr>
          <w:t>فاقسد</w:t>
        </w:r>
        <w:proofErr w:type="spellEnd"/>
      </w:ins>
    </w:p>
    <w:p w14:paraId="2ACDAB90" w14:textId="6C3CC2EF" w:rsidR="00EE6742" w:rsidRPr="00EE6742" w:rsidRDefault="00EE6742" w:rsidP="00EE6742">
      <w:pPr>
        <w:pStyle w:val="NurText"/>
        <w:bidi/>
        <w:rPr>
          <w:rFonts w:ascii="Courier New" w:hAnsi="Courier New" w:cs="Courier New"/>
        </w:rPr>
      </w:pPr>
      <w:ins w:id="190" w:author="Transkribus" w:date="2019-12-11T14:30:00Z">
        <w:r w:rsidRPr="00EE6742">
          <w:rPr>
            <w:rFonts w:ascii="Courier New" w:hAnsi="Courier New" w:cs="Courier New"/>
            <w:rtl/>
          </w:rPr>
          <w:t>الابد</w:t>
        </w:r>
      </w:ins>
      <w:r w:rsidRPr="00EE6742">
        <w:rPr>
          <w:rFonts w:ascii="Courier New" w:hAnsi="Courier New" w:cs="Courier New"/>
          <w:rtl/>
        </w:rPr>
        <w:t xml:space="preserve"> من </w:t>
      </w:r>
      <w:del w:id="191" w:author="Transkribus" w:date="2019-12-11T14:30:00Z">
        <w:r w:rsidR="009B6BCA" w:rsidRPr="009B6BCA">
          <w:rPr>
            <w:rFonts w:ascii="Courier New" w:hAnsi="Courier New" w:cs="Courier New"/>
            <w:rtl/>
          </w:rPr>
          <w:delText>فقد ومن فاقد</w:delText>
        </w:r>
        <w:r w:rsidR="009B6BCA" w:rsidRPr="009B6BCA">
          <w:rPr>
            <w:rFonts w:ascii="MS Mincho" w:eastAsia="MS Mincho" w:hAnsi="MS Mincho" w:cs="MS Mincho" w:hint="eastAsia"/>
            <w:rtl/>
          </w:rPr>
          <w:delText>‬</w:delText>
        </w:r>
        <w:r w:rsidR="009B6BCA" w:rsidRPr="009B6BCA">
          <w:rPr>
            <w:rFonts w:ascii="MS Mincho" w:eastAsia="MS Mincho" w:hAnsi="MS Mincho" w:cs="MS Mincho" w:hint="eastAsia"/>
            <w:rtl/>
          </w:rPr>
          <w:delText>‬</w:delText>
        </w:r>
        <w:r w:rsidR="009B6BCA" w:rsidRPr="009B6BCA">
          <w:rPr>
            <w:rFonts w:ascii="Courier New" w:hAnsi="Courier New" w:cs="Courier New"/>
            <w:rtl/>
          </w:rPr>
          <w:delText xml:space="preserve"> * </w:delText>
        </w:r>
        <w:dir w:val="rtl">
          <w:dir w:val="rtl">
            <w:r w:rsidR="009B6BCA" w:rsidRPr="009B6BCA">
              <w:rPr>
                <w:rFonts w:ascii="Courier New" w:hAnsi="Courier New" w:cs="Courier New"/>
                <w:rtl/>
              </w:rPr>
              <w:delText>هيهات ما فى</w:delText>
            </w:r>
            <w:r w:rsidR="000C4309">
              <w:delText>‬</w:delText>
            </w:r>
            <w:r w:rsidR="000C4309">
              <w:delText>‬</w:delText>
            </w:r>
            <w:r w:rsidR="001D3C46">
              <w:delText>‬</w:delText>
            </w:r>
            <w:r w:rsidR="001D3C46">
              <w:delText>‬</w:delText>
            </w:r>
          </w:dir>
        </w:dir>
      </w:del>
      <w:ins w:id="192" w:author="Transkribus" w:date="2019-12-11T14:30:00Z">
        <w:del w:id="193" w:author="Transkribus" w:date="2019-12-11T14:30:00Z">
          <w:r w:rsidRPr="00EE6742">
            <w:rPr>
              <w:rFonts w:ascii="Courier New" w:hAnsi="Courier New" w:cs="Courier New"/>
              <w:rtl/>
            </w:rPr>
            <w:delText>فقدومن عاقسد * ميهات بافى</w:delText>
          </w:r>
        </w:del>
      </w:ins>
      <w:r w:rsidRPr="00EE6742">
        <w:rPr>
          <w:rFonts w:ascii="Courier New" w:hAnsi="Courier New" w:cs="Courier New"/>
          <w:rtl/>
        </w:rPr>
        <w:t xml:space="preserve"> الناس من </w:t>
      </w:r>
      <w:del w:id="194" w:author="Transkribus" w:date="2019-12-11T14:30:00Z">
        <w:r w:rsidR="009B6BCA" w:rsidRPr="009B6BCA">
          <w:rPr>
            <w:rFonts w:ascii="Courier New" w:hAnsi="Courier New" w:cs="Courier New"/>
            <w:rtl/>
          </w:rPr>
          <w:delText>خ</w:delText>
        </w:r>
      </w:del>
      <w:ins w:id="195" w:author="Transkribus" w:date="2019-12-11T14:30:00Z">
        <w:r w:rsidRPr="00EE6742">
          <w:rPr>
            <w:rFonts w:ascii="Courier New" w:hAnsi="Courier New" w:cs="Courier New"/>
            <w:rtl/>
          </w:rPr>
          <w:t>ج</w:t>
        </w:r>
      </w:ins>
      <w:r w:rsidRPr="00EE6742">
        <w:rPr>
          <w:rFonts w:ascii="Courier New" w:hAnsi="Courier New" w:cs="Courier New"/>
          <w:rtl/>
        </w:rPr>
        <w:t>الد</w:t>
      </w:r>
      <w:del w:id="196" w:author="Transkribus" w:date="2019-12-11T14:30:00Z">
        <w:r w:rsidR="009B6BCA" w:rsidRPr="009B6BCA">
          <w:rPr>
            <w:rFonts w:ascii="MS Mincho" w:eastAsia="MS Mincho" w:hAnsi="MS Mincho" w:cs="MS Mincho" w:hint="eastAsia"/>
            <w:rtl/>
          </w:rPr>
          <w:delText>‬</w:delText>
        </w:r>
        <w:r w:rsidR="009B6BCA" w:rsidRPr="009B6BCA">
          <w:rPr>
            <w:rFonts w:ascii="MS Mincho" w:eastAsia="MS Mincho" w:hAnsi="MS Mincho" w:cs="MS Mincho" w:hint="eastAsia"/>
            <w:rtl/>
          </w:rPr>
          <w:delText>‬</w:delText>
        </w:r>
      </w:del>
    </w:p>
    <w:p w14:paraId="2F3B792F" w14:textId="4C7C82CB" w:rsidR="00EE6742" w:rsidRPr="00EE6742" w:rsidRDefault="001D3C46" w:rsidP="00EE6742">
      <w:pPr>
        <w:pStyle w:val="NurText"/>
        <w:bidi/>
        <w:rPr>
          <w:rFonts w:ascii="Courier New" w:hAnsi="Courier New" w:cs="Courier New"/>
        </w:rPr>
      </w:pPr>
      <w:dir w:val="rtl">
        <w:dir w:val="rtl">
          <w:r w:rsidR="00EE6742" w:rsidRPr="00EE6742">
            <w:rPr>
              <w:rFonts w:ascii="Courier New" w:hAnsi="Courier New" w:cs="Courier New"/>
              <w:rtl/>
            </w:rPr>
            <w:t xml:space="preserve">كن المعزى </w:t>
          </w:r>
          <w:del w:id="197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لا المعزى به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MS Mincho" w:eastAsia="MS Mincho" w:hAnsi="MS Mincho" w:cs="MS Mincho" w:hint="eastAsia"/>
                <w:rtl/>
              </w:rPr>
              <w:delText>‬</w:delText>
            </w:r>
            <w:r w:rsidR="009B6BCA" w:rsidRPr="009B6BCA">
              <w:rPr>
                <w:rFonts w:ascii="Courier New" w:hAnsi="Courier New" w:cs="Courier New"/>
                <w:rtl/>
              </w:rPr>
              <w:delText xml:space="preserve"> * </w:delText>
            </w:r>
            <w:dir w:val="rtl">
              <w:dir w:val="rtl">
                <w:r w:rsidR="009B6BCA" w:rsidRPr="009B6BCA">
                  <w:rPr>
                    <w:rFonts w:ascii="Courier New" w:hAnsi="Courier New" w:cs="Courier New"/>
                    <w:rtl/>
                  </w:rPr>
                  <w:delText>ان كان لا بد من الواحد السريع</w:delText>
                </w:r>
                <w:r w:rsidR="009B6BCA"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="009B6BCA" w:rsidRPr="009B6BCA">
                  <w:rPr>
                    <w:rFonts w:ascii="MS Mincho" w:eastAsia="MS Mincho" w:hAnsi="MS Mincho" w:cs="MS Mincho" w:hint="eastAsia"/>
                    <w:rtl/>
                  </w:rPr>
                  <w:delText>‬</w:delText>
                </w:r>
                <w:r w:rsidR="000C4309">
                  <w:delText>‬</w:delText>
                </w:r>
                <w:r w:rsidR="000C4309">
                  <w:delText>‬</w:delText>
                </w:r>
                <w:r>
                  <w:delText>‬</w:delText>
                </w:r>
                <w:r>
                  <w:delText>‬</w:delText>
                </w:r>
              </w:dir>
            </w:dir>
          </w:del>
          <w:ins w:id="198" w:author="Transkribus" w:date="2019-12-11T14:30:00Z">
            <w:del w:id="199" w:author="Transkribus" w:date="2019-12-11T14:30:00Z">
              <w:r w:rsidR="00EE6742" w:rsidRPr="00EE6742">
                <w:rPr>
                  <w:rFonts w:ascii="Courier New" w:hAnsi="Courier New" w:cs="Courier New"/>
                  <w:rtl/>
                </w:rPr>
                <w:delText>لاالمعزى به * ان كمان الابدمن الواحسد</w:delText>
              </w:r>
            </w:del>
          </w:ins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17A4D54F" w14:textId="7C74EB30" w:rsidR="00EE6742" w:rsidRPr="00EE6742" w:rsidRDefault="001D3C46" w:rsidP="00EE6742">
      <w:pPr>
        <w:pStyle w:val="NurText"/>
        <w:bidi/>
        <w:rPr>
          <w:ins w:id="200" w:author="Transkribus" w:date="2019-12-11T14:30:00Z"/>
          <w:rFonts w:ascii="Courier New" w:hAnsi="Courier New" w:cs="Courier New"/>
        </w:rPr>
      </w:pPr>
      <w:dir w:val="rtl">
        <w:dir w:val="rtl">
          <w:del w:id="201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وللصاحب امين</w:delText>
            </w:r>
          </w:del>
          <w:ins w:id="202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ولصاحب أمين</w:t>
            </w:r>
          </w:ins>
          <w:r w:rsidR="00EE6742" w:rsidRPr="00EE6742">
            <w:rPr>
              <w:rFonts w:ascii="Courier New" w:hAnsi="Courier New" w:cs="Courier New"/>
              <w:rtl/>
            </w:rPr>
            <w:t xml:space="preserve"> الدولة من الكتب </w:t>
          </w:r>
          <w:del w:id="203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كتاب النهج</w:delText>
            </w:r>
          </w:del>
          <w:ins w:id="204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>كناب النهم</w:t>
            </w:r>
          </w:ins>
          <w:r w:rsidR="00EE6742" w:rsidRPr="00EE6742">
            <w:rPr>
              <w:rFonts w:ascii="Courier New" w:hAnsi="Courier New" w:cs="Courier New"/>
              <w:rtl/>
            </w:rPr>
            <w:t xml:space="preserve"> الواضح </w:t>
          </w:r>
          <w:proofErr w:type="spellStart"/>
          <w:r w:rsidR="00EE6742" w:rsidRPr="00EE6742">
            <w:rPr>
              <w:rFonts w:ascii="Courier New" w:hAnsi="Courier New" w:cs="Courier New"/>
              <w:rtl/>
            </w:rPr>
            <w:t>فى</w:t>
          </w:r>
          <w:proofErr w:type="spellEnd"/>
          <w:r w:rsidR="00EE6742" w:rsidRPr="00EE6742">
            <w:rPr>
              <w:rFonts w:ascii="Courier New" w:hAnsi="Courier New" w:cs="Courier New"/>
              <w:rtl/>
            </w:rPr>
            <w:t xml:space="preserve"> الطب </w:t>
          </w:r>
          <w:del w:id="205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>وهو من اجل</w:delText>
            </w:r>
          </w:del>
          <w:ins w:id="206" w:author="Transkribus" w:date="2019-12-11T14:30:00Z">
            <w:r w:rsidR="00EE6742" w:rsidRPr="00EE6742">
              <w:rPr>
                <w:rFonts w:ascii="Courier New" w:hAnsi="Courier New" w:cs="Courier New"/>
                <w:rtl/>
              </w:rPr>
              <w:t xml:space="preserve">وهومن </w:t>
            </w:r>
            <w:proofErr w:type="spellStart"/>
            <w:r w:rsidR="00EE6742" w:rsidRPr="00EE6742">
              <w:rPr>
                <w:rFonts w:ascii="Courier New" w:hAnsi="Courier New" w:cs="Courier New"/>
                <w:rtl/>
              </w:rPr>
              <w:t>أجسل</w:t>
            </w:r>
          </w:ins>
          <w:proofErr w:type="spellEnd"/>
          <w:r w:rsidR="00EE6742" w:rsidRPr="00EE6742">
            <w:rPr>
              <w:rFonts w:ascii="Courier New" w:hAnsi="Courier New" w:cs="Courier New"/>
              <w:rtl/>
            </w:rPr>
            <w:t xml:space="preserve"> كتاب</w:t>
          </w:r>
          <w:del w:id="207" w:author="Transkribus" w:date="2019-12-11T14:30:00Z">
            <w:r w:rsidR="009B6BCA" w:rsidRPr="009B6BCA">
              <w:rPr>
                <w:rFonts w:ascii="Courier New" w:hAnsi="Courier New" w:cs="Courier New"/>
                <w:rtl/>
              </w:rPr>
              <w:delText xml:space="preserve"> صنف</w:delText>
            </w:r>
          </w:del>
          <w:r w:rsidR="000C4309">
            <w:t>‬</w:t>
          </w:r>
          <w:r w:rsidR="000C4309">
            <w:t>‬</w:t>
          </w:r>
          <w:r>
            <w:t>‬</w:t>
          </w:r>
          <w:r>
            <w:t>‬</w:t>
          </w:r>
        </w:dir>
      </w:dir>
    </w:p>
    <w:p w14:paraId="2997EFA3" w14:textId="2C50D768" w:rsidR="00EE6742" w:rsidRPr="00EE6742" w:rsidRDefault="00EE6742" w:rsidP="00EE6742">
      <w:pPr>
        <w:pStyle w:val="NurText"/>
        <w:bidi/>
        <w:rPr>
          <w:rFonts w:ascii="Courier New" w:hAnsi="Courier New" w:cs="Courier New"/>
        </w:rPr>
      </w:pPr>
      <w:ins w:id="208" w:author="Transkribus" w:date="2019-12-11T14:30:00Z">
        <w:r w:rsidRPr="00EE6742">
          <w:rPr>
            <w:rFonts w:ascii="Courier New" w:hAnsi="Courier New" w:cs="Courier New"/>
            <w:rtl/>
          </w:rPr>
          <w:t xml:space="preserve"> ستف</w:t>
        </w:r>
      </w:ins>
      <w:r w:rsidRPr="00EE6742">
        <w:rPr>
          <w:rFonts w:ascii="Courier New" w:hAnsi="Courier New" w:cs="Courier New"/>
          <w:rtl/>
        </w:rPr>
        <w:t xml:space="preserve"> </w:t>
      </w:r>
      <w:proofErr w:type="spellStart"/>
      <w:r w:rsidRPr="00EE6742">
        <w:rPr>
          <w:rFonts w:ascii="Courier New" w:hAnsi="Courier New" w:cs="Courier New"/>
          <w:rtl/>
        </w:rPr>
        <w:t>فى</w:t>
      </w:r>
      <w:proofErr w:type="spellEnd"/>
      <w:r w:rsidRPr="00EE6742">
        <w:rPr>
          <w:rFonts w:ascii="Courier New" w:hAnsi="Courier New" w:cs="Courier New"/>
          <w:rtl/>
        </w:rPr>
        <w:t xml:space="preserve"> الصناعة الطبية </w:t>
      </w:r>
      <w:proofErr w:type="spellStart"/>
      <w:r w:rsidRPr="00EE6742">
        <w:rPr>
          <w:rFonts w:ascii="Courier New" w:hAnsi="Courier New" w:cs="Courier New"/>
          <w:rtl/>
        </w:rPr>
        <w:t>و</w:t>
      </w:r>
      <w:del w:id="209" w:author="Transkribus" w:date="2019-12-11T14:30:00Z">
        <w:r w:rsidR="009B6BCA" w:rsidRPr="009B6BCA">
          <w:rPr>
            <w:rFonts w:ascii="Courier New" w:hAnsi="Courier New" w:cs="Courier New"/>
            <w:rtl/>
          </w:rPr>
          <w:delText>اج</w:delText>
        </w:r>
      </w:del>
      <w:ins w:id="210" w:author="Transkribus" w:date="2019-12-11T14:30:00Z">
        <w:r w:rsidRPr="00EE6742">
          <w:rPr>
            <w:rFonts w:ascii="Courier New" w:hAnsi="Courier New" w:cs="Courier New"/>
            <w:rtl/>
          </w:rPr>
          <w:t>أح</w:t>
        </w:r>
      </w:ins>
      <w:r w:rsidRPr="00EE6742">
        <w:rPr>
          <w:rFonts w:ascii="Courier New" w:hAnsi="Courier New" w:cs="Courier New"/>
          <w:rtl/>
        </w:rPr>
        <w:t>مع</w:t>
      </w:r>
      <w:proofErr w:type="spellEnd"/>
      <w:r w:rsidRPr="00EE6742">
        <w:rPr>
          <w:rFonts w:ascii="Courier New" w:hAnsi="Courier New" w:cs="Courier New"/>
          <w:rtl/>
        </w:rPr>
        <w:t xml:space="preserve"> لقوانينها </w:t>
      </w:r>
      <w:del w:id="211" w:author="Transkribus" w:date="2019-12-11T14:30:00Z">
        <w:r w:rsidR="009B6BCA" w:rsidRPr="009B6BCA">
          <w:rPr>
            <w:rFonts w:ascii="Courier New" w:hAnsi="Courier New" w:cs="Courier New"/>
            <w:rtl/>
          </w:rPr>
          <w:delText>الكلية والجزئية وهو ينقسم</w:delText>
        </w:r>
      </w:del>
      <w:ins w:id="212" w:author="Transkribus" w:date="2019-12-11T14:30:00Z">
        <w:r w:rsidRPr="00EE6742">
          <w:rPr>
            <w:rFonts w:ascii="Courier New" w:hAnsi="Courier New" w:cs="Courier New"/>
            <w:rtl/>
          </w:rPr>
          <w:t xml:space="preserve">الكلبة </w:t>
        </w:r>
        <w:proofErr w:type="spellStart"/>
        <w:r w:rsidRPr="00EE6742">
          <w:rPr>
            <w:rFonts w:ascii="Courier New" w:hAnsi="Courier New" w:cs="Courier New"/>
            <w:rtl/>
          </w:rPr>
          <w:t>والجزيية</w:t>
        </w:r>
        <w:proofErr w:type="spellEnd"/>
        <w:r w:rsidRPr="00EE6742">
          <w:rPr>
            <w:rFonts w:ascii="Courier New" w:hAnsi="Courier New" w:cs="Courier New"/>
            <w:rtl/>
          </w:rPr>
          <w:t xml:space="preserve"> </w:t>
        </w:r>
        <w:proofErr w:type="spellStart"/>
        <w:r w:rsidRPr="00EE6742">
          <w:rPr>
            <w:rFonts w:ascii="Courier New" w:hAnsi="Courier New" w:cs="Courier New"/>
            <w:rtl/>
          </w:rPr>
          <w:t>وهوسقسم</w:t>
        </w:r>
      </w:ins>
      <w:proofErr w:type="spellEnd"/>
      <w:r w:rsidRPr="00EE6742">
        <w:rPr>
          <w:rFonts w:ascii="Courier New" w:hAnsi="Courier New" w:cs="Courier New"/>
          <w:rtl/>
        </w:rPr>
        <w:t xml:space="preserve"> الى كتب </w:t>
      </w:r>
      <w:del w:id="213" w:author="Transkribus" w:date="2019-12-11T14:30:00Z">
        <w:r w:rsidR="009B6BCA" w:rsidRPr="009B6BCA">
          <w:rPr>
            <w:rFonts w:ascii="Courier New" w:hAnsi="Courier New" w:cs="Courier New"/>
            <w:rtl/>
          </w:rPr>
          <w:delText>خ</w:delText>
        </w:r>
      </w:del>
      <w:proofErr w:type="spellStart"/>
      <w:ins w:id="214" w:author="Transkribus" w:date="2019-12-11T14:30:00Z">
        <w:r w:rsidRPr="00EE6742">
          <w:rPr>
            <w:rFonts w:ascii="Courier New" w:hAnsi="Courier New" w:cs="Courier New"/>
            <w:rtl/>
          </w:rPr>
          <w:t>ج</w:t>
        </w:r>
      </w:ins>
      <w:r w:rsidRPr="00EE6742">
        <w:rPr>
          <w:rFonts w:ascii="Courier New" w:hAnsi="Courier New" w:cs="Courier New"/>
          <w:rtl/>
        </w:rPr>
        <w:t>مسة</w:t>
      </w:r>
      <w:proofErr w:type="spellEnd"/>
    </w:p>
    <w:p w14:paraId="44D0F753" w14:textId="346479D6" w:rsidR="00EE6742" w:rsidRPr="00EE6742" w:rsidRDefault="00EE6742" w:rsidP="00EE6742">
      <w:pPr>
        <w:pStyle w:val="NurText"/>
        <w:bidi/>
        <w:rPr>
          <w:ins w:id="215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الكتاب </w:t>
      </w:r>
      <w:del w:id="216" w:author="Transkribus" w:date="2019-12-11T14:30:00Z">
        <w:r w:rsidR="009B6BCA" w:rsidRPr="009B6BCA">
          <w:rPr>
            <w:rFonts w:ascii="Courier New" w:hAnsi="Courier New" w:cs="Courier New"/>
            <w:rtl/>
          </w:rPr>
          <w:delText>الاول فى</w:delText>
        </w:r>
      </w:del>
      <w:proofErr w:type="spellStart"/>
      <w:ins w:id="217" w:author="Transkribus" w:date="2019-12-11T14:30:00Z">
        <w:r w:rsidRPr="00EE6742">
          <w:rPr>
            <w:rFonts w:ascii="Courier New" w:hAnsi="Courier New" w:cs="Courier New"/>
            <w:rtl/>
          </w:rPr>
          <w:t>الاال</w:t>
        </w:r>
        <w:proofErr w:type="spellEnd"/>
      </w:ins>
    </w:p>
    <w:p w14:paraId="1FAD08B4" w14:textId="0DA2E468" w:rsidR="00EE6742" w:rsidRPr="00EE6742" w:rsidRDefault="00EE6742" w:rsidP="00EE6742">
      <w:pPr>
        <w:pStyle w:val="NurText"/>
        <w:bidi/>
        <w:rPr>
          <w:ins w:id="218" w:author="Transkribus" w:date="2019-12-11T14:30:00Z"/>
          <w:rFonts w:ascii="Courier New" w:hAnsi="Courier New" w:cs="Courier New"/>
        </w:rPr>
      </w:pPr>
      <w:proofErr w:type="spellStart"/>
      <w:ins w:id="219" w:author="Transkribus" w:date="2019-12-11T14:30:00Z">
        <w:r w:rsidRPr="00EE6742">
          <w:rPr>
            <w:rFonts w:ascii="Courier New" w:hAnsi="Courier New" w:cs="Courier New"/>
            <w:rtl/>
          </w:rPr>
          <w:t>افى</w:t>
        </w:r>
      </w:ins>
      <w:proofErr w:type="spellEnd"/>
      <w:r w:rsidRPr="00EE6742">
        <w:rPr>
          <w:rFonts w:ascii="Courier New" w:hAnsi="Courier New" w:cs="Courier New"/>
          <w:rtl/>
        </w:rPr>
        <w:t xml:space="preserve"> ذكر الامور </w:t>
      </w:r>
      <w:del w:id="220" w:author="Transkribus" w:date="2019-12-11T14:30:00Z">
        <w:r w:rsidR="009B6BCA" w:rsidRPr="009B6BCA">
          <w:rPr>
            <w:rFonts w:ascii="Courier New" w:hAnsi="Courier New" w:cs="Courier New"/>
            <w:rtl/>
          </w:rPr>
          <w:delText>الطبيعية والحالات الثلاث للابدان واجناس الامراض وعلائم الامزجة المعتدلة والطبيعية والصحية للاعضاء الرئيسية وما يقرب</w:delText>
        </w:r>
      </w:del>
      <w:proofErr w:type="spellStart"/>
      <w:ins w:id="221" w:author="Transkribus" w:date="2019-12-11T14:30:00Z">
        <w:r w:rsidRPr="00EE6742">
          <w:rPr>
            <w:rFonts w:ascii="Courier New" w:hAnsi="Courier New" w:cs="Courier New"/>
            <w:rtl/>
          </w:rPr>
          <w:t>الطميهبة</w:t>
        </w:r>
        <w:proofErr w:type="spellEnd"/>
        <w:r w:rsidRPr="00EE6742">
          <w:rPr>
            <w:rFonts w:ascii="Courier New" w:hAnsi="Courier New" w:cs="Courier New"/>
            <w:rtl/>
          </w:rPr>
          <w:t xml:space="preserve"> </w:t>
        </w:r>
        <w:proofErr w:type="spellStart"/>
        <w:r w:rsidRPr="00EE6742">
          <w:rPr>
            <w:rFonts w:ascii="Courier New" w:hAnsi="Courier New" w:cs="Courier New"/>
            <w:rtl/>
          </w:rPr>
          <w:t>والجالات</w:t>
        </w:r>
        <w:proofErr w:type="spellEnd"/>
        <w:r w:rsidRPr="00EE6742">
          <w:rPr>
            <w:rFonts w:ascii="Courier New" w:hAnsi="Courier New" w:cs="Courier New"/>
            <w:rtl/>
          </w:rPr>
          <w:t xml:space="preserve"> </w:t>
        </w:r>
        <w:proofErr w:type="spellStart"/>
        <w:r w:rsidRPr="00EE6742">
          <w:rPr>
            <w:rFonts w:ascii="Courier New" w:hAnsi="Courier New" w:cs="Courier New"/>
            <w:rtl/>
          </w:rPr>
          <w:t>التلات</w:t>
        </w:r>
        <w:proofErr w:type="spellEnd"/>
        <w:r w:rsidRPr="00EE6742">
          <w:rPr>
            <w:rFonts w:ascii="Courier New" w:hAnsi="Courier New" w:cs="Courier New"/>
            <w:rtl/>
          </w:rPr>
          <w:t xml:space="preserve"> الابدان وأجناس الامراس</w:t>
        </w:r>
      </w:ins>
    </w:p>
    <w:p w14:paraId="4C339F95" w14:textId="3D211F35" w:rsidR="00EE6742" w:rsidRPr="00EE6742" w:rsidRDefault="00EE6742" w:rsidP="00EE6742">
      <w:pPr>
        <w:pStyle w:val="NurText"/>
        <w:bidi/>
        <w:rPr>
          <w:rFonts w:ascii="Courier New" w:hAnsi="Courier New" w:cs="Courier New"/>
        </w:rPr>
      </w:pPr>
      <w:ins w:id="222" w:author="Transkribus" w:date="2019-12-11T14:30:00Z">
        <w:r w:rsidRPr="00EE6742">
          <w:rPr>
            <w:rFonts w:ascii="Courier New" w:hAnsi="Courier New" w:cs="Courier New"/>
            <w:rtl/>
          </w:rPr>
          <w:t xml:space="preserve">وهلا ثم الأمر </w:t>
        </w:r>
        <w:proofErr w:type="spellStart"/>
        <w:r w:rsidRPr="00EE6742">
          <w:rPr>
            <w:rFonts w:ascii="Courier New" w:hAnsi="Courier New" w:cs="Courier New"/>
            <w:rtl/>
          </w:rPr>
          <w:t>جة</w:t>
        </w:r>
        <w:proofErr w:type="spellEnd"/>
        <w:r w:rsidRPr="00EE6742">
          <w:rPr>
            <w:rFonts w:ascii="Courier New" w:hAnsi="Courier New" w:cs="Courier New"/>
            <w:rtl/>
          </w:rPr>
          <w:t xml:space="preserve"> </w:t>
        </w:r>
        <w:proofErr w:type="spellStart"/>
        <w:r w:rsidRPr="00EE6742">
          <w:rPr>
            <w:rFonts w:ascii="Courier New" w:hAnsi="Courier New" w:cs="Courier New"/>
            <w:rtl/>
          </w:rPr>
          <w:t>المعثدلة</w:t>
        </w:r>
        <w:proofErr w:type="spellEnd"/>
        <w:r w:rsidRPr="00EE6742">
          <w:rPr>
            <w:rFonts w:ascii="Courier New" w:hAnsi="Courier New" w:cs="Courier New"/>
            <w:rtl/>
          </w:rPr>
          <w:t xml:space="preserve"> </w:t>
        </w:r>
        <w:proofErr w:type="spellStart"/>
        <w:r w:rsidRPr="00EE6742">
          <w:rPr>
            <w:rFonts w:ascii="Courier New" w:hAnsi="Courier New" w:cs="Courier New"/>
            <w:rtl/>
          </w:rPr>
          <w:t>والطميعية</w:t>
        </w:r>
        <w:proofErr w:type="spellEnd"/>
        <w:r w:rsidRPr="00EE6742">
          <w:rPr>
            <w:rFonts w:ascii="Courier New" w:hAnsi="Courier New" w:cs="Courier New"/>
            <w:rtl/>
          </w:rPr>
          <w:t xml:space="preserve"> </w:t>
        </w:r>
        <w:proofErr w:type="spellStart"/>
        <w:r w:rsidRPr="00EE6742">
          <w:rPr>
            <w:rFonts w:ascii="Courier New" w:hAnsi="Courier New" w:cs="Courier New"/>
            <w:rtl/>
          </w:rPr>
          <w:t>والصجية</w:t>
        </w:r>
        <w:proofErr w:type="spellEnd"/>
        <w:r w:rsidRPr="00EE6742">
          <w:rPr>
            <w:rFonts w:ascii="Courier New" w:hAnsi="Courier New" w:cs="Courier New"/>
            <w:rtl/>
          </w:rPr>
          <w:t xml:space="preserve"> الاعضاء الرئيسة </w:t>
        </w:r>
        <w:proofErr w:type="spellStart"/>
        <w:r w:rsidRPr="00EE6742">
          <w:rPr>
            <w:rFonts w:ascii="Courier New" w:hAnsi="Courier New" w:cs="Courier New"/>
            <w:rtl/>
          </w:rPr>
          <w:t>وماتعرب</w:t>
        </w:r>
      </w:ins>
      <w:proofErr w:type="spellEnd"/>
      <w:r w:rsidRPr="00EE6742">
        <w:rPr>
          <w:rFonts w:ascii="Courier New" w:hAnsi="Courier New" w:cs="Courier New"/>
          <w:rtl/>
        </w:rPr>
        <w:t xml:space="preserve"> منها </w:t>
      </w:r>
      <w:proofErr w:type="spellStart"/>
      <w:r w:rsidRPr="00EE6742">
        <w:rPr>
          <w:rFonts w:ascii="Courier New" w:hAnsi="Courier New" w:cs="Courier New"/>
          <w:rtl/>
        </w:rPr>
        <w:t>ولامور</w:t>
      </w:r>
      <w:proofErr w:type="spellEnd"/>
      <w:r w:rsidRPr="00EE6742">
        <w:rPr>
          <w:rFonts w:ascii="Courier New" w:hAnsi="Courier New" w:cs="Courier New"/>
          <w:rtl/>
        </w:rPr>
        <w:t xml:space="preserve"> </w:t>
      </w:r>
      <w:del w:id="223" w:author="Transkribus" w:date="2019-12-11T14:30:00Z">
        <w:r w:rsidR="009B6BCA" w:rsidRPr="009B6BCA">
          <w:rPr>
            <w:rFonts w:ascii="Courier New" w:hAnsi="Courier New" w:cs="Courier New"/>
            <w:rtl/>
          </w:rPr>
          <w:delText>غي</w:delText>
        </w:r>
      </w:del>
      <w:ins w:id="224" w:author="Transkribus" w:date="2019-12-11T14:30:00Z">
        <w:r w:rsidRPr="00EE6742">
          <w:rPr>
            <w:rFonts w:ascii="Courier New" w:hAnsi="Courier New" w:cs="Courier New"/>
            <w:rtl/>
          </w:rPr>
          <w:t>عب</w:t>
        </w:r>
      </w:ins>
      <w:r w:rsidRPr="00EE6742">
        <w:rPr>
          <w:rFonts w:ascii="Courier New" w:hAnsi="Courier New" w:cs="Courier New"/>
          <w:rtl/>
        </w:rPr>
        <w:t>رها</w:t>
      </w:r>
    </w:p>
    <w:p w14:paraId="737DE7D3" w14:textId="71D48329" w:rsidR="00EE6742" w:rsidRPr="00EE6742" w:rsidRDefault="00EE6742" w:rsidP="00EE6742">
      <w:pPr>
        <w:pStyle w:val="NurText"/>
        <w:bidi/>
        <w:rPr>
          <w:ins w:id="225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شديدة </w:t>
      </w:r>
      <w:del w:id="226" w:author="Transkribus" w:date="2019-12-11T14:30:00Z">
        <w:r w:rsidR="009B6BCA" w:rsidRPr="009B6BCA">
          <w:rPr>
            <w:rFonts w:ascii="Courier New" w:hAnsi="Courier New" w:cs="Courier New"/>
            <w:rtl/>
          </w:rPr>
          <w:delText xml:space="preserve">النفع يصلح ان </w:delText>
        </w:r>
      </w:del>
      <w:ins w:id="227" w:author="Transkribus" w:date="2019-12-11T14:30:00Z">
        <w:r w:rsidRPr="00EE6742">
          <w:rPr>
            <w:rFonts w:ascii="Courier New" w:hAnsi="Courier New" w:cs="Courier New"/>
            <w:rtl/>
          </w:rPr>
          <w:t xml:space="preserve">النغم بصلح ابن </w:t>
        </w:r>
      </w:ins>
      <w:r w:rsidRPr="00EE6742">
        <w:rPr>
          <w:rFonts w:ascii="Courier New" w:hAnsi="Courier New" w:cs="Courier New"/>
          <w:rtl/>
        </w:rPr>
        <w:t xml:space="preserve">تذكر </w:t>
      </w:r>
      <w:proofErr w:type="spellStart"/>
      <w:r w:rsidRPr="00EE6742">
        <w:rPr>
          <w:rFonts w:ascii="Courier New" w:hAnsi="Courier New" w:cs="Courier New"/>
          <w:rtl/>
        </w:rPr>
        <w:t>فى</w:t>
      </w:r>
      <w:proofErr w:type="spellEnd"/>
      <w:r w:rsidRPr="00EE6742">
        <w:rPr>
          <w:rFonts w:ascii="Courier New" w:hAnsi="Courier New" w:cs="Courier New"/>
          <w:rtl/>
        </w:rPr>
        <w:t xml:space="preserve"> </w:t>
      </w:r>
      <w:del w:id="228" w:author="Transkribus" w:date="2019-12-11T14:30:00Z">
        <w:r w:rsidR="009B6BCA" w:rsidRPr="009B6BCA">
          <w:rPr>
            <w:rFonts w:ascii="Courier New" w:hAnsi="Courier New" w:cs="Courier New"/>
            <w:rtl/>
          </w:rPr>
          <w:delText>هذا الموضع ويتبعها بالنبض</w:delText>
        </w:r>
      </w:del>
      <w:ins w:id="229" w:author="Transkribus" w:date="2019-12-11T14:30:00Z">
        <w:r w:rsidRPr="00EE6742">
          <w:rPr>
            <w:rFonts w:ascii="Courier New" w:hAnsi="Courier New" w:cs="Courier New"/>
            <w:rtl/>
          </w:rPr>
          <w:t xml:space="preserve">هذ ا </w:t>
        </w:r>
        <w:proofErr w:type="spellStart"/>
        <w:r w:rsidRPr="00EE6742">
          <w:rPr>
            <w:rFonts w:ascii="Courier New" w:hAnsi="Courier New" w:cs="Courier New"/>
            <w:rtl/>
          </w:rPr>
          <w:t>الموشع</w:t>
        </w:r>
        <w:proofErr w:type="spellEnd"/>
        <w:r w:rsidRPr="00EE6742">
          <w:rPr>
            <w:rFonts w:ascii="Courier New" w:hAnsi="Courier New" w:cs="Courier New"/>
            <w:rtl/>
          </w:rPr>
          <w:t xml:space="preserve"> وتبعها </w:t>
        </w:r>
        <w:proofErr w:type="spellStart"/>
        <w:r w:rsidRPr="00EE6742">
          <w:rPr>
            <w:rFonts w:ascii="Courier New" w:hAnsi="Courier New" w:cs="Courier New"/>
            <w:rtl/>
          </w:rPr>
          <w:t>البيس</w:t>
        </w:r>
      </w:ins>
      <w:proofErr w:type="spellEnd"/>
      <w:r w:rsidRPr="00EE6742">
        <w:rPr>
          <w:rFonts w:ascii="Courier New" w:hAnsi="Courier New" w:cs="Courier New"/>
          <w:rtl/>
        </w:rPr>
        <w:t xml:space="preserve"> والبول </w:t>
      </w:r>
      <w:del w:id="230" w:author="Transkribus" w:date="2019-12-11T14:30:00Z">
        <w:r w:rsidR="009B6BCA" w:rsidRPr="009B6BCA">
          <w:rPr>
            <w:rFonts w:ascii="Courier New" w:hAnsi="Courier New" w:cs="Courier New"/>
            <w:rtl/>
          </w:rPr>
          <w:delText xml:space="preserve">والبراز والبحران </w:delText>
        </w:r>
      </w:del>
      <w:ins w:id="231" w:author="Transkribus" w:date="2019-12-11T14:30:00Z">
        <w:r w:rsidRPr="00EE6742">
          <w:rPr>
            <w:rFonts w:ascii="Courier New" w:hAnsi="Courier New" w:cs="Courier New"/>
            <w:rtl/>
          </w:rPr>
          <w:t>والبرار والبجران</w:t>
        </w:r>
      </w:ins>
    </w:p>
    <w:p w14:paraId="40337B8B" w14:textId="00B89F2E" w:rsidR="00EE6742" w:rsidRPr="00EE6742" w:rsidRDefault="00EE6742" w:rsidP="00EE6742">
      <w:pPr>
        <w:pStyle w:val="NurText"/>
        <w:bidi/>
        <w:rPr>
          <w:ins w:id="232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الكتاب </w:t>
      </w:r>
      <w:proofErr w:type="spellStart"/>
      <w:r w:rsidRPr="00EE6742">
        <w:rPr>
          <w:rFonts w:ascii="Courier New" w:hAnsi="Courier New" w:cs="Courier New"/>
          <w:rtl/>
        </w:rPr>
        <w:t>الثانى</w:t>
      </w:r>
      <w:proofErr w:type="spellEnd"/>
      <w:r w:rsidRPr="00EE6742">
        <w:rPr>
          <w:rFonts w:ascii="Courier New" w:hAnsi="Courier New" w:cs="Courier New"/>
          <w:rtl/>
        </w:rPr>
        <w:t xml:space="preserve"> </w:t>
      </w:r>
      <w:del w:id="233" w:author="Transkribus" w:date="2019-12-11T14:30:00Z">
        <w:r w:rsidR="009B6BCA" w:rsidRPr="009B6BCA">
          <w:rPr>
            <w:rFonts w:ascii="Courier New" w:hAnsi="Courier New" w:cs="Courier New"/>
            <w:rtl/>
          </w:rPr>
          <w:delText>فى الادوية المفردة وقواها</w:delText>
        </w:r>
      </w:del>
      <w:proofErr w:type="spellStart"/>
      <w:ins w:id="234" w:author="Transkribus" w:date="2019-12-11T14:30:00Z">
        <w:r w:rsidRPr="00EE6742">
          <w:rPr>
            <w:rFonts w:ascii="Courier New" w:hAnsi="Courier New" w:cs="Courier New"/>
            <w:rtl/>
          </w:rPr>
          <w:t>أفى</w:t>
        </w:r>
        <w:proofErr w:type="spellEnd"/>
        <w:r w:rsidRPr="00EE6742">
          <w:rPr>
            <w:rFonts w:ascii="Courier New" w:hAnsi="Courier New" w:cs="Courier New"/>
            <w:rtl/>
          </w:rPr>
          <w:t xml:space="preserve"> </w:t>
        </w:r>
        <w:proofErr w:type="spellStart"/>
        <w:r w:rsidRPr="00EE6742">
          <w:rPr>
            <w:rFonts w:ascii="Courier New" w:hAnsi="Courier New" w:cs="Courier New"/>
            <w:rtl/>
          </w:rPr>
          <w:t>الادوبة</w:t>
        </w:r>
        <w:proofErr w:type="spellEnd"/>
        <w:r w:rsidRPr="00EE6742">
          <w:rPr>
            <w:rFonts w:ascii="Courier New" w:hAnsi="Courier New" w:cs="Courier New"/>
            <w:rtl/>
          </w:rPr>
          <w:t xml:space="preserve"> الفردة </w:t>
        </w:r>
        <w:proofErr w:type="spellStart"/>
        <w:r w:rsidRPr="00EE6742">
          <w:rPr>
            <w:rFonts w:ascii="Courier New" w:hAnsi="Courier New" w:cs="Courier New"/>
            <w:rtl/>
          </w:rPr>
          <w:t>وفواها</w:t>
        </w:r>
        <w:proofErr w:type="spellEnd"/>
        <w:r w:rsidRPr="00EE6742">
          <w:rPr>
            <w:rFonts w:ascii="Courier New" w:hAnsi="Courier New" w:cs="Courier New"/>
            <w:rtl/>
          </w:rPr>
          <w:t xml:space="preserve"> </w:t>
        </w:r>
        <w:proofErr w:type="spellStart"/>
        <w:r w:rsidRPr="00EE6742">
          <w:rPr>
            <w:rFonts w:ascii="Courier New" w:hAnsi="Courier New" w:cs="Courier New"/>
            <w:rtl/>
          </w:rPr>
          <w:t>االكتاب</w:t>
        </w:r>
        <w:proofErr w:type="spellEnd"/>
        <w:r w:rsidRPr="00EE6742">
          <w:rPr>
            <w:rFonts w:ascii="Courier New" w:hAnsi="Courier New" w:cs="Courier New"/>
            <w:rtl/>
          </w:rPr>
          <w:t xml:space="preserve"> </w:t>
        </w:r>
        <w:proofErr w:type="spellStart"/>
        <w:r w:rsidRPr="00EE6742">
          <w:rPr>
            <w:rFonts w:ascii="Courier New" w:hAnsi="Courier New" w:cs="Courier New"/>
            <w:rtl/>
          </w:rPr>
          <w:t>الثالتة</w:t>
        </w:r>
        <w:proofErr w:type="spellEnd"/>
        <w:r w:rsidRPr="00EE6742">
          <w:rPr>
            <w:rFonts w:ascii="Courier New" w:hAnsi="Courier New" w:cs="Courier New"/>
            <w:rtl/>
          </w:rPr>
          <w:t xml:space="preserve"> </w:t>
        </w:r>
        <w:proofErr w:type="spellStart"/>
        <w:r w:rsidRPr="00EE6742">
          <w:rPr>
            <w:rFonts w:ascii="Courier New" w:hAnsi="Courier New" w:cs="Courier New"/>
            <w:rtl/>
          </w:rPr>
          <w:t>فى</w:t>
        </w:r>
        <w:proofErr w:type="spellEnd"/>
        <w:r w:rsidRPr="00EE6742">
          <w:rPr>
            <w:rFonts w:ascii="Courier New" w:hAnsi="Courier New" w:cs="Courier New"/>
            <w:rtl/>
          </w:rPr>
          <w:t xml:space="preserve"> </w:t>
        </w:r>
        <w:proofErr w:type="spellStart"/>
        <w:r w:rsidRPr="00EE6742">
          <w:rPr>
            <w:rFonts w:ascii="Courier New" w:hAnsi="Courier New" w:cs="Courier New"/>
            <w:rtl/>
          </w:rPr>
          <w:t>الادوبة</w:t>
        </w:r>
        <w:proofErr w:type="spellEnd"/>
        <w:r w:rsidRPr="00EE6742">
          <w:rPr>
            <w:rFonts w:ascii="Courier New" w:hAnsi="Courier New" w:cs="Courier New"/>
            <w:rtl/>
          </w:rPr>
          <w:t xml:space="preserve"> </w:t>
        </w:r>
        <w:proofErr w:type="spellStart"/>
        <w:r w:rsidRPr="00EE6742">
          <w:rPr>
            <w:rFonts w:ascii="Courier New" w:hAnsi="Courier New" w:cs="Courier New"/>
            <w:rtl/>
          </w:rPr>
          <w:t>المركية</w:t>
        </w:r>
        <w:proofErr w:type="spellEnd"/>
      </w:ins>
    </w:p>
    <w:p w14:paraId="121760EF" w14:textId="45BF4EC0" w:rsidR="00EE6742" w:rsidRPr="00EE6742" w:rsidRDefault="00EE6742" w:rsidP="00EE6742">
      <w:pPr>
        <w:pStyle w:val="NurText"/>
        <w:bidi/>
        <w:rPr>
          <w:ins w:id="235" w:author="Transkribus" w:date="2019-12-11T14:30:00Z"/>
          <w:rFonts w:ascii="Courier New" w:hAnsi="Courier New" w:cs="Courier New"/>
        </w:rPr>
      </w:pPr>
      <w:proofErr w:type="spellStart"/>
      <w:ins w:id="236" w:author="Transkribus" w:date="2019-12-11T14:30:00Z">
        <w:r w:rsidRPr="00EE6742">
          <w:rPr>
            <w:rFonts w:ascii="Courier New" w:hAnsi="Courier New" w:cs="Courier New"/>
            <w:rtl/>
          </w:rPr>
          <w:t>ومنافعهال</w:t>
        </w:r>
      </w:ins>
      <w:proofErr w:type="spellEnd"/>
      <w:r w:rsidRPr="00EE6742">
        <w:rPr>
          <w:rFonts w:ascii="Courier New" w:hAnsi="Courier New" w:cs="Courier New"/>
          <w:rtl/>
        </w:rPr>
        <w:t xml:space="preserve"> الكتاب </w:t>
      </w:r>
      <w:del w:id="237" w:author="Transkribus" w:date="2019-12-11T14:30:00Z">
        <w:r w:rsidR="009B6BCA" w:rsidRPr="009B6BCA">
          <w:rPr>
            <w:rFonts w:ascii="Courier New" w:hAnsi="Courier New" w:cs="Courier New"/>
            <w:rtl/>
          </w:rPr>
          <w:delText>الثالث فى الادوية المركبة ومنافعها الكتاب الرابع فى تدبير الاصحاء وعلاج الامراض الظاهرة واسبابها وعلائمها وما يحتاج اليه</w:delText>
        </w:r>
      </w:del>
      <w:proofErr w:type="spellStart"/>
      <w:ins w:id="238" w:author="Transkribus" w:date="2019-12-11T14:30:00Z">
        <w:r w:rsidRPr="00EE6742">
          <w:rPr>
            <w:rFonts w:ascii="Courier New" w:hAnsi="Courier New" w:cs="Courier New"/>
            <w:rtl/>
          </w:rPr>
          <w:t>الراوع</w:t>
        </w:r>
        <w:proofErr w:type="spellEnd"/>
        <w:r w:rsidRPr="00EE6742">
          <w:rPr>
            <w:rFonts w:ascii="Courier New" w:hAnsi="Courier New" w:cs="Courier New"/>
            <w:rtl/>
          </w:rPr>
          <w:t xml:space="preserve"> </w:t>
        </w:r>
        <w:proofErr w:type="spellStart"/>
        <w:r w:rsidRPr="00EE6742">
          <w:rPr>
            <w:rFonts w:ascii="Courier New" w:hAnsi="Courier New" w:cs="Courier New"/>
            <w:rtl/>
          </w:rPr>
          <w:t>أفى</w:t>
        </w:r>
        <w:proofErr w:type="spellEnd"/>
        <w:r w:rsidRPr="00EE6742">
          <w:rPr>
            <w:rFonts w:ascii="Courier New" w:hAnsi="Courier New" w:cs="Courier New"/>
            <w:rtl/>
          </w:rPr>
          <w:t xml:space="preserve"> بدير </w:t>
        </w:r>
        <w:proofErr w:type="spellStart"/>
        <w:r w:rsidRPr="00EE6742">
          <w:rPr>
            <w:rFonts w:ascii="Courier New" w:hAnsi="Courier New" w:cs="Courier New"/>
            <w:rtl/>
          </w:rPr>
          <w:t>الاسحاء</w:t>
        </w:r>
        <w:proofErr w:type="spellEnd"/>
        <w:r w:rsidRPr="00EE6742">
          <w:rPr>
            <w:rFonts w:ascii="Courier New" w:hAnsi="Courier New" w:cs="Courier New"/>
            <w:rtl/>
          </w:rPr>
          <w:t xml:space="preserve"> </w:t>
        </w:r>
        <w:proofErr w:type="spellStart"/>
        <w:r w:rsidRPr="00EE6742">
          <w:rPr>
            <w:rFonts w:ascii="Courier New" w:hAnsi="Courier New" w:cs="Courier New"/>
            <w:rtl/>
          </w:rPr>
          <w:t>وعلاح</w:t>
        </w:r>
        <w:proofErr w:type="spellEnd"/>
        <w:r w:rsidRPr="00EE6742">
          <w:rPr>
            <w:rFonts w:ascii="Courier New" w:hAnsi="Courier New" w:cs="Courier New"/>
            <w:rtl/>
          </w:rPr>
          <w:t xml:space="preserve"> الامراس الطاهرة </w:t>
        </w:r>
        <w:proofErr w:type="spellStart"/>
        <w:r w:rsidRPr="00EE6742">
          <w:rPr>
            <w:rFonts w:ascii="Courier New" w:hAnsi="Courier New" w:cs="Courier New"/>
            <w:rtl/>
          </w:rPr>
          <w:t>وأسبابة</w:t>
        </w:r>
        <w:proofErr w:type="spellEnd"/>
        <w:r w:rsidRPr="00EE6742">
          <w:rPr>
            <w:rFonts w:ascii="Courier New" w:hAnsi="Courier New" w:cs="Courier New"/>
            <w:rtl/>
          </w:rPr>
          <w:t xml:space="preserve"> أو </w:t>
        </w:r>
        <w:proofErr w:type="spellStart"/>
        <w:r w:rsidRPr="00EE6742">
          <w:rPr>
            <w:rFonts w:ascii="Courier New" w:hAnsi="Courier New" w:cs="Courier New"/>
            <w:rtl/>
          </w:rPr>
          <w:t>علاثمها</w:t>
        </w:r>
        <w:proofErr w:type="spellEnd"/>
      </w:ins>
    </w:p>
    <w:p w14:paraId="25EE77B5" w14:textId="2907B2E8" w:rsidR="00EE6742" w:rsidRPr="00EE6742" w:rsidRDefault="00EE6742" w:rsidP="00EE6742">
      <w:pPr>
        <w:pStyle w:val="NurText"/>
        <w:bidi/>
        <w:rPr>
          <w:ins w:id="239" w:author="Transkribus" w:date="2019-12-11T14:30:00Z"/>
          <w:rFonts w:ascii="Courier New" w:hAnsi="Courier New" w:cs="Courier New"/>
        </w:rPr>
      </w:pPr>
      <w:proofErr w:type="spellStart"/>
      <w:ins w:id="240" w:author="Transkribus" w:date="2019-12-11T14:30:00Z">
        <w:r w:rsidRPr="00EE6742">
          <w:rPr>
            <w:rFonts w:ascii="Courier New" w:hAnsi="Courier New" w:cs="Courier New"/>
            <w:rtl/>
          </w:rPr>
          <w:t>وماحتاج</w:t>
        </w:r>
        <w:proofErr w:type="spellEnd"/>
        <w:r w:rsidRPr="00EE6742">
          <w:rPr>
            <w:rFonts w:ascii="Courier New" w:hAnsi="Courier New" w:cs="Courier New"/>
            <w:rtl/>
          </w:rPr>
          <w:t xml:space="preserve"> البه</w:t>
        </w:r>
      </w:ins>
      <w:r w:rsidRPr="00EE6742">
        <w:rPr>
          <w:rFonts w:ascii="Courier New" w:hAnsi="Courier New" w:cs="Courier New"/>
          <w:rtl/>
        </w:rPr>
        <w:t xml:space="preserve"> من عمل </w:t>
      </w:r>
      <w:del w:id="241" w:author="Transkribus" w:date="2019-12-11T14:30:00Z">
        <w:r w:rsidR="009B6BCA" w:rsidRPr="009B6BCA">
          <w:rPr>
            <w:rFonts w:ascii="Courier New" w:hAnsi="Courier New" w:cs="Courier New"/>
            <w:rtl/>
          </w:rPr>
          <w:delText>اليد فيها</w:delText>
        </w:r>
      </w:del>
      <w:proofErr w:type="spellStart"/>
      <w:ins w:id="242" w:author="Transkribus" w:date="2019-12-11T14:30:00Z">
        <w:r w:rsidRPr="00EE6742">
          <w:rPr>
            <w:rFonts w:ascii="Courier New" w:hAnsi="Courier New" w:cs="Courier New"/>
            <w:rtl/>
          </w:rPr>
          <w:t>البدقيها</w:t>
        </w:r>
      </w:ins>
      <w:proofErr w:type="spellEnd"/>
      <w:r w:rsidRPr="00EE6742">
        <w:rPr>
          <w:rFonts w:ascii="Courier New" w:hAnsi="Courier New" w:cs="Courier New"/>
          <w:rtl/>
        </w:rPr>
        <w:t xml:space="preserve"> وفى </w:t>
      </w:r>
      <w:del w:id="243" w:author="Transkribus" w:date="2019-12-11T14:30:00Z">
        <w:r w:rsidR="009B6BCA" w:rsidRPr="009B6BCA">
          <w:rPr>
            <w:rFonts w:ascii="Courier New" w:hAnsi="Courier New" w:cs="Courier New"/>
            <w:rtl/>
          </w:rPr>
          <w:delText>ا</w:delText>
        </w:r>
      </w:del>
      <w:ins w:id="244" w:author="Transkribus" w:date="2019-12-11T14:30:00Z">
        <w:r w:rsidRPr="00EE6742">
          <w:rPr>
            <w:rFonts w:ascii="Courier New" w:hAnsi="Courier New" w:cs="Courier New"/>
            <w:rtl/>
          </w:rPr>
          <w:t>أ</w:t>
        </w:r>
      </w:ins>
      <w:r w:rsidRPr="00EE6742">
        <w:rPr>
          <w:rFonts w:ascii="Courier New" w:hAnsi="Courier New" w:cs="Courier New"/>
          <w:rtl/>
        </w:rPr>
        <w:t>ك</w:t>
      </w:r>
      <w:del w:id="245" w:author="Transkribus" w:date="2019-12-11T14:30:00Z">
        <w:r w:rsidR="009B6BCA" w:rsidRPr="009B6BCA">
          <w:rPr>
            <w:rFonts w:ascii="Courier New" w:hAnsi="Courier New" w:cs="Courier New"/>
            <w:rtl/>
          </w:rPr>
          <w:delText>ث</w:delText>
        </w:r>
      </w:del>
      <w:ins w:id="246" w:author="Transkribus" w:date="2019-12-11T14:30:00Z">
        <w:r w:rsidRPr="00EE6742">
          <w:rPr>
            <w:rFonts w:ascii="Courier New" w:hAnsi="Courier New" w:cs="Courier New"/>
            <w:rtl/>
          </w:rPr>
          <w:t>ت</w:t>
        </w:r>
      </w:ins>
      <w:r w:rsidRPr="00EE6742">
        <w:rPr>
          <w:rFonts w:ascii="Courier New" w:hAnsi="Courier New" w:cs="Courier New"/>
          <w:rtl/>
        </w:rPr>
        <w:t xml:space="preserve">ر المواضع </w:t>
      </w:r>
      <w:del w:id="247" w:author="Transkribus" w:date="2019-12-11T14:30:00Z">
        <w:r w:rsidR="009B6BCA" w:rsidRPr="009B6BCA">
          <w:rPr>
            <w:rFonts w:ascii="Courier New" w:hAnsi="Courier New" w:cs="Courier New"/>
            <w:rtl/>
          </w:rPr>
          <w:delText>ويذكر فيه ايضا تدبير الزينة وتدبير السموم الكتاب الخامس</w:delText>
        </w:r>
      </w:del>
      <w:ins w:id="248" w:author="Transkribus" w:date="2019-12-11T14:30:00Z">
        <w:r w:rsidRPr="00EE6742">
          <w:rPr>
            <w:rFonts w:ascii="Courier New" w:hAnsi="Courier New" w:cs="Courier New"/>
            <w:rtl/>
          </w:rPr>
          <w:t xml:space="preserve">زيد كرفيه </w:t>
        </w:r>
        <w:proofErr w:type="spellStart"/>
        <w:r w:rsidRPr="00EE6742">
          <w:rPr>
            <w:rFonts w:ascii="Courier New" w:hAnsi="Courier New" w:cs="Courier New"/>
            <w:rtl/>
          </w:rPr>
          <w:t>أبضادجرالرية</w:t>
        </w:r>
        <w:proofErr w:type="spellEnd"/>
        <w:r w:rsidRPr="00EE6742">
          <w:rPr>
            <w:rFonts w:ascii="Courier New" w:hAnsi="Courier New" w:cs="Courier New"/>
            <w:rtl/>
          </w:rPr>
          <w:t xml:space="preserve"> </w:t>
        </w:r>
        <w:proofErr w:type="spellStart"/>
        <w:r w:rsidRPr="00EE6742">
          <w:rPr>
            <w:rFonts w:ascii="Courier New" w:hAnsi="Courier New" w:cs="Courier New"/>
            <w:rtl/>
          </w:rPr>
          <w:t>وبديير</w:t>
        </w:r>
        <w:proofErr w:type="spellEnd"/>
      </w:ins>
    </w:p>
    <w:p w14:paraId="48732E26" w14:textId="77777777" w:rsidR="00EE6742" w:rsidRPr="00EE6742" w:rsidRDefault="00EE6742" w:rsidP="00EE6742">
      <w:pPr>
        <w:pStyle w:val="NurText"/>
        <w:bidi/>
        <w:rPr>
          <w:ins w:id="249" w:author="Transkribus" w:date="2019-12-11T14:30:00Z"/>
          <w:rFonts w:ascii="Courier New" w:hAnsi="Courier New" w:cs="Courier New"/>
        </w:rPr>
      </w:pPr>
      <w:proofErr w:type="spellStart"/>
      <w:ins w:id="250" w:author="Transkribus" w:date="2019-12-11T14:30:00Z">
        <w:r w:rsidRPr="00EE6742">
          <w:rPr>
            <w:rFonts w:ascii="Courier New" w:hAnsi="Courier New" w:cs="Courier New"/>
            <w:rtl/>
          </w:rPr>
          <w:t>اسموم</w:t>
        </w:r>
        <w:proofErr w:type="spellEnd"/>
      </w:ins>
    </w:p>
    <w:p w14:paraId="05BE4804" w14:textId="77777777" w:rsidR="00EE6742" w:rsidRPr="00EE6742" w:rsidRDefault="00EE6742" w:rsidP="00EE6742">
      <w:pPr>
        <w:pStyle w:val="NurText"/>
        <w:bidi/>
        <w:rPr>
          <w:ins w:id="251" w:author="Transkribus" w:date="2019-12-11T14:30:00Z"/>
          <w:rFonts w:ascii="Courier New" w:hAnsi="Courier New" w:cs="Courier New"/>
        </w:rPr>
      </w:pPr>
      <w:ins w:id="252" w:author="Transkribus" w:date="2019-12-11T14:30:00Z">
        <w:r w:rsidRPr="00EE6742">
          <w:rPr>
            <w:rFonts w:ascii="Courier New" w:hAnsi="Courier New" w:cs="Courier New"/>
            <w:rtl/>
          </w:rPr>
          <w:t>الكتاب الخامسر٢ا</w:t>
        </w:r>
      </w:ins>
    </w:p>
    <w:p w14:paraId="6FDD7D9E" w14:textId="27672D26" w:rsidR="00EE6742" w:rsidRPr="00EE6742" w:rsidRDefault="00EE6742" w:rsidP="00EE6742">
      <w:pPr>
        <w:pStyle w:val="NurText"/>
        <w:bidi/>
        <w:rPr>
          <w:ins w:id="253" w:author="Transkribus" w:date="2019-12-11T14:30:00Z"/>
          <w:rFonts w:ascii="Courier New" w:hAnsi="Courier New" w:cs="Courier New"/>
        </w:rPr>
      </w:pPr>
      <w:r w:rsidRPr="00EE6742">
        <w:rPr>
          <w:rFonts w:ascii="Courier New" w:hAnsi="Courier New" w:cs="Courier New"/>
          <w:rtl/>
        </w:rPr>
        <w:t xml:space="preserve"> </w:t>
      </w:r>
      <w:proofErr w:type="spellStart"/>
      <w:r w:rsidRPr="00EE6742">
        <w:rPr>
          <w:rFonts w:ascii="Courier New" w:hAnsi="Courier New" w:cs="Courier New"/>
          <w:rtl/>
        </w:rPr>
        <w:t>فى</w:t>
      </w:r>
      <w:proofErr w:type="spellEnd"/>
      <w:r w:rsidRPr="00EE6742">
        <w:rPr>
          <w:rFonts w:ascii="Courier New" w:hAnsi="Courier New" w:cs="Courier New"/>
          <w:rtl/>
        </w:rPr>
        <w:t xml:space="preserve"> ذكر </w:t>
      </w:r>
      <w:del w:id="254" w:author="Transkribus" w:date="2019-12-11T14:30:00Z">
        <w:r w:rsidR="009B6BCA" w:rsidRPr="009B6BCA">
          <w:rPr>
            <w:rFonts w:ascii="Courier New" w:hAnsi="Courier New" w:cs="Courier New"/>
            <w:rtl/>
          </w:rPr>
          <w:delText>الامراض الباطنة واسبابها وعلائمها وعلاجها وما يحتاج اليه</w:delText>
        </w:r>
      </w:del>
      <w:ins w:id="255" w:author="Transkribus" w:date="2019-12-11T14:30:00Z">
        <w:r w:rsidRPr="00EE6742">
          <w:rPr>
            <w:rFonts w:ascii="Courier New" w:hAnsi="Courier New" w:cs="Courier New"/>
            <w:rtl/>
          </w:rPr>
          <w:t xml:space="preserve">الامراس </w:t>
        </w:r>
        <w:proofErr w:type="spellStart"/>
        <w:r w:rsidRPr="00EE6742">
          <w:rPr>
            <w:rFonts w:ascii="Courier New" w:hAnsi="Courier New" w:cs="Courier New"/>
            <w:rtl/>
          </w:rPr>
          <w:t>الباطفة</w:t>
        </w:r>
        <w:proofErr w:type="spellEnd"/>
        <w:r w:rsidRPr="00EE6742">
          <w:rPr>
            <w:rFonts w:ascii="Courier New" w:hAnsi="Courier New" w:cs="Courier New"/>
            <w:rtl/>
          </w:rPr>
          <w:t xml:space="preserve"> وأسبابها </w:t>
        </w:r>
        <w:proofErr w:type="spellStart"/>
        <w:r w:rsidRPr="00EE6742">
          <w:rPr>
            <w:rFonts w:ascii="Courier New" w:hAnsi="Courier New" w:cs="Courier New"/>
            <w:rtl/>
          </w:rPr>
          <w:t>وعلاغها</w:t>
        </w:r>
        <w:proofErr w:type="spellEnd"/>
        <w:r w:rsidRPr="00EE6742">
          <w:rPr>
            <w:rFonts w:ascii="Courier New" w:hAnsi="Courier New" w:cs="Courier New"/>
            <w:rtl/>
          </w:rPr>
          <w:t xml:space="preserve"> </w:t>
        </w:r>
        <w:proofErr w:type="spellStart"/>
        <w:r w:rsidRPr="00EE6742">
          <w:rPr>
            <w:rFonts w:ascii="Courier New" w:hAnsi="Courier New" w:cs="Courier New"/>
            <w:rtl/>
          </w:rPr>
          <w:t>وعلاجهاوما</w:t>
        </w:r>
        <w:proofErr w:type="spellEnd"/>
      </w:ins>
    </w:p>
    <w:p w14:paraId="6C2DFC60" w14:textId="7ABDA996" w:rsidR="00EE6742" w:rsidRPr="00EE6742" w:rsidRDefault="00EE6742" w:rsidP="001D3C46">
      <w:pPr>
        <w:pStyle w:val="NurText"/>
        <w:bidi/>
        <w:rPr>
          <w:rFonts w:ascii="Courier New" w:hAnsi="Courier New" w:cs="Courier New"/>
        </w:rPr>
      </w:pPr>
      <w:proofErr w:type="spellStart"/>
      <w:ins w:id="256" w:author="Transkribus" w:date="2019-12-11T14:30:00Z">
        <w:r w:rsidRPr="00EE6742">
          <w:rPr>
            <w:rFonts w:ascii="Courier New" w:hAnsi="Courier New" w:cs="Courier New"/>
            <w:rtl/>
          </w:rPr>
          <w:t>بحتاج</w:t>
        </w:r>
        <w:proofErr w:type="spellEnd"/>
        <w:r w:rsidRPr="00EE6742">
          <w:rPr>
            <w:rFonts w:ascii="Courier New" w:hAnsi="Courier New" w:cs="Courier New"/>
            <w:rtl/>
          </w:rPr>
          <w:t xml:space="preserve"> </w:t>
        </w:r>
        <w:proofErr w:type="spellStart"/>
        <w:r w:rsidRPr="00EE6742">
          <w:rPr>
            <w:rFonts w:ascii="Courier New" w:hAnsi="Courier New" w:cs="Courier New"/>
            <w:rtl/>
          </w:rPr>
          <w:t>البهمن</w:t>
        </w:r>
        <w:proofErr w:type="spellEnd"/>
        <w:r w:rsidRPr="00EE6742">
          <w:rPr>
            <w:rFonts w:ascii="Courier New" w:hAnsi="Courier New" w:cs="Courier New"/>
            <w:rtl/>
          </w:rPr>
          <w:t xml:space="preserve"> عمل البد</w:t>
        </w:r>
      </w:ins>
      <w:bookmarkStart w:id="257" w:name="_GoBack"/>
      <w:bookmarkEnd w:id="257"/>
    </w:p>
    <w:sectPr w:rsidR="00EE6742" w:rsidRPr="00EE6742" w:rsidSect="000C4309">
      <w:pgSz w:w="11900" w:h="16840"/>
      <w:pgMar w:top="1417" w:right="909" w:bottom="1134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46"/>
    <w:rsid w:val="000B503E"/>
    <w:rsid w:val="000C4309"/>
    <w:rsid w:val="001D3C46"/>
    <w:rsid w:val="00205B78"/>
    <w:rsid w:val="002E4E26"/>
    <w:rsid w:val="00384DF6"/>
    <w:rsid w:val="00460DC5"/>
    <w:rsid w:val="004B2352"/>
    <w:rsid w:val="005A5FE5"/>
    <w:rsid w:val="00663732"/>
    <w:rsid w:val="006B046D"/>
    <w:rsid w:val="009B6BCA"/>
    <w:rsid w:val="00A33946"/>
    <w:rsid w:val="00CF58D5"/>
    <w:rsid w:val="00D15DF1"/>
    <w:rsid w:val="00E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73923A"/>
  <w15:chartTrackingRefBased/>
  <w15:docId w15:val="{8C40C5D5-BB92-E448-80A9-8CCE08630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4846E2"/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4846E2"/>
    <w:rPr>
      <w:rFonts w:ascii="Consolas" w:hAnsi="Consolas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0DC5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0DC5"/>
    <w:rPr>
      <w:rFonts w:ascii="Times New Roman" w:hAnsi="Times New Roman" w:cs="Times New Roman"/>
      <w:sz w:val="18"/>
      <w:szCs w:val="18"/>
    </w:rPr>
  </w:style>
  <w:style w:type="paragraph" w:styleId="berarbeitung">
    <w:name w:val="Revision"/>
    <w:hidden/>
    <w:uiPriority w:val="99"/>
    <w:semiHidden/>
    <w:rsid w:val="00460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674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Nathan P. Gibson</cp:lastModifiedBy>
  <cp:revision>3</cp:revision>
  <dcterms:created xsi:type="dcterms:W3CDTF">2112-12-31T23:53:00Z</dcterms:created>
  <dcterms:modified xsi:type="dcterms:W3CDTF">2019-12-11T14:24:00Z</dcterms:modified>
</cp:coreProperties>
</file>