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FAA" w:rsidRPr="00EE6742" w:rsidRDefault="007C1FAA" w:rsidP="007C1FAA">
      <w:pPr>
        <w:pStyle w:val="NurText"/>
        <w:bidi/>
        <w:rPr>
          <w:ins w:id="0" w:author="Transkribus" w:date="2019-12-11T14:30:00Z"/>
          <w:rFonts w:ascii="Courier New" w:hAnsi="Courier New" w:cs="Courier New"/>
        </w:rPr>
      </w:pPr>
      <w:dir w:val="rtl">
        <w:dir w:val="rtl">
          <w:ins w:id="1" w:author="Transkribus" w:date="2019-12-11T14:30:00Z">
            <w:r w:rsidRPr="00EE6742">
              <w:rPr>
                <w:rFonts w:ascii="Courier New" w:hAnsi="Courier New" w:cs="Courier New"/>
                <w:rtl/>
              </w:rPr>
              <w:t>١٣٨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الله الذى هدانى وكفانى </w:t>
      </w:r>
      <w:del w:id="2" w:author="Transkribus" w:date="2019-12-11T14:30:00Z">
        <w:r w:rsidRPr="009B6BCA">
          <w:rPr>
            <w:rFonts w:ascii="Courier New" w:hAnsi="Courier New" w:cs="Courier New"/>
            <w:rtl/>
          </w:rPr>
          <w:delText>واواني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3" w:author="Transkribus" w:date="2019-12-11T14:30:00Z">
        <w:r w:rsidRPr="00EE6742">
          <w:rPr>
            <w:rFonts w:ascii="Courier New" w:hAnsi="Courier New" w:cs="Courier New"/>
            <w:rtl/>
          </w:rPr>
          <w:t>أو انى أو من اشعر أبى نصر القارانى ثال</w:t>
        </w:r>
      </w:ins>
    </w:p>
    <w:p w:rsidR="007C1FAA" w:rsidRPr="009B6BCA" w:rsidRDefault="007C1FAA" w:rsidP="007C1FAA">
      <w:pPr>
        <w:pStyle w:val="NurText"/>
        <w:bidi/>
        <w:rPr>
          <w:del w:id="4" w:author="Transkribus" w:date="2019-12-11T14:30:00Z"/>
          <w:rFonts w:ascii="Courier New" w:hAnsi="Courier New" w:cs="Courier New"/>
        </w:rPr>
      </w:pPr>
      <w:dir w:val="rtl">
        <w:dir w:val="rtl">
          <w:del w:id="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 شعر ابى نصر الفارابى قال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6" w:author="Transkribus" w:date="2019-12-11T14:30:00Z"/>
          <w:rFonts w:ascii="Courier New" w:hAnsi="Courier New" w:cs="Courier New"/>
        </w:rPr>
      </w:pPr>
      <w:dir w:val="rtl">
        <w:dir w:val="rtl">
          <w:del w:id="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لما رايت الزمان</w:delText>
            </w:r>
          </w:del>
          <w:ins w:id="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البسيط٢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9" w:author="Transkribus" w:date="2019-12-11T14:30:00Z">
        <w:r w:rsidRPr="00EE6742">
          <w:rPr>
            <w:rFonts w:ascii="Courier New" w:hAnsi="Courier New" w:cs="Courier New"/>
            <w:rtl/>
          </w:rPr>
          <w:t>لمارأبت الرمان</w:t>
        </w:r>
      </w:ins>
      <w:r w:rsidRPr="00EE6742">
        <w:rPr>
          <w:rFonts w:ascii="Courier New" w:hAnsi="Courier New" w:cs="Courier New"/>
          <w:rtl/>
        </w:rPr>
        <w:t xml:space="preserve"> نكسا</w:t>
      </w:r>
      <w:del w:id="1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</w:t>
      </w:r>
      <w:del w:id="11" w:author="Transkribus" w:date="2019-12-11T14:30:00Z">
        <w:r w:rsidRPr="009B6BCA">
          <w:rPr>
            <w:rFonts w:ascii="Courier New" w:hAnsi="Courier New" w:cs="Courier New"/>
            <w:rtl/>
          </w:rPr>
          <w:delText xml:space="preserve">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12" w:author="Transkribus" w:date="2019-12-11T14:30:00Z">
        <w:del w:id="13" w:author="Transkribus" w:date="2019-12-11T14:30:00Z">
          <w:r w:rsidRPr="00EE6742">
            <w:rPr>
              <w:rFonts w:ascii="Courier New" w:hAnsi="Courier New" w:cs="Courier New"/>
              <w:rtl/>
            </w:rPr>
            <w:delText>ط</w:delText>
          </w:r>
        </w:del>
      </w:ins>
      <w:r w:rsidRPr="00EE6742">
        <w:rPr>
          <w:rFonts w:ascii="Courier New" w:hAnsi="Courier New" w:cs="Courier New"/>
          <w:rtl/>
        </w:rPr>
        <w:t xml:space="preserve">وليس فى </w:t>
      </w:r>
      <w:del w:id="14" w:author="Transkribus" w:date="2019-12-11T14:30:00Z">
        <w:r w:rsidRPr="009B6BCA">
          <w:rPr>
            <w:rFonts w:ascii="Courier New" w:hAnsi="Courier New" w:cs="Courier New"/>
            <w:rtl/>
          </w:rPr>
          <w:delText>الصحبة انتفاع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" w:author="Transkribus" w:date="2019-12-11T14:30:00Z">
        <w:r w:rsidRPr="00EE6742">
          <w:rPr>
            <w:rFonts w:ascii="Courier New" w:hAnsi="Courier New" w:cs="Courier New"/>
            <w:rtl/>
          </w:rPr>
          <w:t>الصجبة التقا)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كل ر</w:t>
          </w:r>
          <w:del w:id="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ئ</w:delText>
            </w:r>
          </w:del>
          <w:r w:rsidRPr="00EE6742">
            <w:rPr>
              <w:rFonts w:ascii="Courier New" w:hAnsi="Courier New" w:cs="Courier New"/>
              <w:rtl/>
            </w:rPr>
            <w:t>يس به م</w:t>
          </w:r>
          <w:ins w:id="17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لال</w:t>
          </w:r>
          <w:del w:id="1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>وكل ر</w:t>
              </w:r>
              <w:del w:id="19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ا</w:delText>
                </w:r>
              </w:del>
              <w:ins w:id="20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أ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س به </w:t>
              </w:r>
              <w:del w:id="21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صداع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22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سدام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لزمت بيتى وصنت</w:delText>
            </w:r>
          </w:del>
          <w:ins w:id="24" w:author="Transkribus" w:date="2019-12-11T14:30:00Z">
            <w:r w:rsidRPr="00EE6742">
              <w:rPr>
                <w:rFonts w:ascii="Courier New" w:hAnsi="Courier New" w:cs="Courier New"/>
                <w:rtl/>
              </w:rPr>
              <w:t>لرمب يبى وصلت</w:t>
            </w:r>
          </w:ins>
          <w:r w:rsidRPr="00EE6742">
            <w:rPr>
              <w:rFonts w:ascii="Courier New" w:hAnsi="Courier New" w:cs="Courier New"/>
              <w:rtl/>
            </w:rPr>
            <w:t xml:space="preserve"> عرضا</w:t>
          </w:r>
          <w:del w:id="2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6" w:author="Transkribus" w:date="2019-12-11T14:30:00Z">
            <w:del w:id="2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به من العزة ا</w:t>
          </w:r>
          <w:del w:id="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29" w:author="Transkribus" w:date="2019-12-11T14:30:00Z">
            <w:r w:rsidRPr="00EE6742">
              <w:rPr>
                <w:rFonts w:ascii="Courier New" w:hAnsi="Courier New" w:cs="Courier New"/>
                <w:rtl/>
              </w:rPr>
              <w:t>ل</w:t>
            </w:r>
          </w:ins>
          <w:r w:rsidRPr="00EE6742">
            <w:rPr>
              <w:rFonts w:ascii="Courier New" w:hAnsi="Courier New" w:cs="Courier New"/>
              <w:rtl/>
            </w:rPr>
            <w:t>تنا</w:t>
          </w:r>
          <w:del w:id="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1" w:author="Transkribus" w:date="2019-12-11T14:30:00Z">
            <w:r w:rsidRPr="00EE6742">
              <w:rPr>
                <w:rFonts w:ascii="Courier New" w:hAnsi="Courier New" w:cs="Courier New"/>
                <w:rtl/>
              </w:rPr>
              <w:t>٣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اشرب </w:t>
          </w:r>
          <w:del w:id="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مما اقتنيت راحا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33" w:author="Transkribus" w:date="2019-12-11T14:30:00Z">
            <w:del w:id="3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ثما اقتنيب راها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لها على </w:t>
          </w:r>
          <w:del w:id="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راحتى شعاع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6" w:author="Transkribus" w:date="2019-12-11T14:30:00Z">
            <w:r w:rsidRPr="00EE6742">
              <w:rPr>
                <w:rFonts w:ascii="Courier New" w:hAnsi="Courier New" w:cs="Courier New"/>
                <w:rtl/>
              </w:rPr>
              <w:t>راحى شعام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لى من قواريرها ندامى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38" w:author="Transkribus" w:date="2019-12-11T14:30:00Z">
            <w:del w:id="3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أبى مبن قوار ير هاندانى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ومن قراقيرها سما</w:t>
          </w:r>
          <w:del w:id="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1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</w:t>
          </w:r>
          <w:del w:id="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اج</w:delText>
            </w:r>
          </w:del>
          <w:ins w:id="43" w:author="Transkribus" w:date="2019-12-11T14:30:00Z">
            <w:r w:rsidRPr="00EE6742">
              <w:rPr>
                <w:rFonts w:ascii="Courier New" w:hAnsi="Courier New" w:cs="Courier New"/>
                <w:rtl/>
              </w:rPr>
              <w:t>أح</w:t>
            </w:r>
          </w:ins>
          <w:r w:rsidRPr="00EE6742">
            <w:rPr>
              <w:rFonts w:ascii="Courier New" w:hAnsi="Courier New" w:cs="Courier New"/>
              <w:rtl/>
            </w:rPr>
            <w:t>تنى من حدي</w:t>
          </w:r>
          <w:del w:id="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</w:delText>
            </w:r>
          </w:del>
          <w:ins w:id="45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 قوم</w:t>
          </w:r>
          <w:del w:id="4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47" w:author="Transkribus" w:date="2019-12-11T14:30:00Z">
            <w:del w:id="4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قد </w:t>
          </w:r>
          <w:del w:id="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اقفرت منهم البقاع البسيط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0" w:author="Transkribus" w:date="2019-12-11T14:30:00Z">
            <w:r w:rsidRPr="00EE6742">
              <w:rPr>
                <w:rFonts w:ascii="Courier New" w:hAnsi="Courier New" w:cs="Courier New"/>
                <w:rtl/>
              </w:rPr>
              <w:t>أففرت مهم البقا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وقال ا</w:t>
          </w:r>
          <w:del w:id="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52" w:author="Transkribus" w:date="2019-12-11T14:30:00Z">
            <w:r w:rsidRPr="00EE6742">
              <w:rPr>
                <w:rFonts w:ascii="Courier New" w:hAnsi="Courier New" w:cs="Courier New"/>
                <w:rtl/>
              </w:rPr>
              <w:t>ل</w:t>
            </w:r>
          </w:ins>
          <w:r w:rsidRPr="00EE6742">
            <w:rPr>
              <w:rFonts w:ascii="Courier New" w:hAnsi="Courier New" w:cs="Courier New"/>
              <w:rtl/>
            </w:rPr>
            <w:t>ضا</w:t>
          </w:r>
          <w:del w:id="5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54" w:author="Transkribus" w:date="2019-12-11T14:30:00Z"/>
          <w:rFonts w:ascii="Courier New" w:hAnsi="Courier New" w:cs="Courier New"/>
        </w:rPr>
      </w:pPr>
      <w:dir w:val="rtl">
        <w:dir w:val="rtl">
          <w:del w:id="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اخى</w:delText>
            </w:r>
          </w:del>
          <w:ins w:id="5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النقارب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57" w:author="Transkribus" w:date="2019-12-11T14:30:00Z">
        <w:r w:rsidRPr="00EE6742">
          <w:rPr>
            <w:rFonts w:ascii="Courier New" w:hAnsi="Courier New" w:cs="Courier New"/>
            <w:rtl/>
          </w:rPr>
          <w:t xml:space="preserve"> أخى</w:t>
        </w:r>
      </w:ins>
      <w:r w:rsidRPr="00EE6742">
        <w:rPr>
          <w:rFonts w:ascii="Courier New" w:hAnsi="Courier New" w:cs="Courier New"/>
          <w:rtl/>
        </w:rPr>
        <w:t xml:space="preserve"> خل </w:t>
      </w:r>
      <w:del w:id="58" w:author="Transkribus" w:date="2019-12-11T14:30:00Z">
        <w:r w:rsidRPr="009B6BCA">
          <w:rPr>
            <w:rFonts w:ascii="Courier New" w:hAnsi="Courier New" w:cs="Courier New"/>
            <w:rtl/>
          </w:rPr>
          <w:delText>حيز ذى</w:delText>
        </w:r>
      </w:del>
      <w:ins w:id="59" w:author="Transkribus" w:date="2019-12-11T14:30:00Z">
        <w:r w:rsidRPr="00EE6742">
          <w:rPr>
            <w:rFonts w:ascii="Courier New" w:hAnsi="Courier New" w:cs="Courier New"/>
            <w:rtl/>
          </w:rPr>
          <w:t>جبزدى</w:t>
        </w:r>
      </w:ins>
      <w:r w:rsidRPr="00EE6742">
        <w:rPr>
          <w:rFonts w:ascii="Courier New" w:hAnsi="Courier New" w:cs="Courier New"/>
          <w:rtl/>
        </w:rPr>
        <w:t xml:space="preserve"> باطل</w:t>
      </w:r>
      <w:del w:id="6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61" w:author="Transkribus" w:date="2019-12-11T14:30:00Z">
        <w:del w:id="62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</w:delText>
          </w:r>
        </w:del>
      </w:ins>
      <w:r w:rsidRPr="00EE6742">
        <w:rPr>
          <w:rFonts w:ascii="Courier New" w:hAnsi="Courier New" w:cs="Courier New"/>
          <w:rtl/>
        </w:rPr>
        <w:t xml:space="preserve">وكن </w:t>
      </w:r>
      <w:ins w:id="63" w:author="Transkribus" w:date="2019-12-11T14:30:00Z">
        <w:r w:rsidRPr="00EE6742">
          <w:rPr>
            <w:rFonts w:ascii="Courier New" w:hAnsi="Courier New" w:cs="Courier New"/>
            <w:rtl/>
          </w:rPr>
          <w:t>ا</w:t>
        </w:r>
      </w:ins>
      <w:r w:rsidRPr="00EE6742">
        <w:rPr>
          <w:rFonts w:ascii="Courier New" w:hAnsi="Courier New" w:cs="Courier New"/>
          <w:rtl/>
        </w:rPr>
        <w:t>ل</w:t>
      </w:r>
      <w:del w:id="64" w:author="Transkribus" w:date="2019-12-11T14:30:00Z">
        <w:r w:rsidRPr="009B6BCA">
          <w:rPr>
            <w:rFonts w:ascii="Courier New" w:hAnsi="Courier New" w:cs="Courier New"/>
            <w:rtl/>
          </w:rPr>
          <w:delText>ل</w:delText>
        </w:r>
      </w:del>
      <w:r w:rsidRPr="00EE6742">
        <w:rPr>
          <w:rFonts w:ascii="Courier New" w:hAnsi="Courier New" w:cs="Courier New"/>
          <w:rtl/>
        </w:rPr>
        <w:t>حقا</w:t>
      </w:r>
      <w:del w:id="65" w:author="Transkribus" w:date="2019-12-11T14:30:00Z">
        <w:r w:rsidRPr="009B6BCA">
          <w:rPr>
            <w:rFonts w:ascii="Courier New" w:hAnsi="Courier New" w:cs="Courier New"/>
            <w:rtl/>
          </w:rPr>
          <w:delText>ئ</w:delText>
        </w:r>
      </w:del>
      <w:ins w:id="66" w:author="Transkribus" w:date="2019-12-11T14:30:00Z">
        <w:r w:rsidRPr="00EE6742">
          <w:rPr>
            <w:rFonts w:ascii="Courier New" w:hAnsi="Courier New" w:cs="Courier New"/>
            <w:rtl/>
          </w:rPr>
          <w:t>ف</w:t>
        </w:r>
      </w:ins>
      <w:r w:rsidRPr="00EE6742">
        <w:rPr>
          <w:rFonts w:ascii="Courier New" w:hAnsi="Courier New" w:cs="Courier New"/>
          <w:rtl/>
        </w:rPr>
        <w:t xml:space="preserve">ق فى </w:t>
      </w:r>
      <w:del w:id="67" w:author="Transkribus" w:date="2019-12-11T14:30:00Z">
        <w:r w:rsidRPr="009B6BCA">
          <w:rPr>
            <w:rFonts w:ascii="Courier New" w:hAnsi="Courier New" w:cs="Courier New"/>
            <w:rtl/>
          </w:rPr>
          <w:delText>حيز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68" w:author="Transkribus" w:date="2019-12-11T14:30:00Z">
        <w:r w:rsidRPr="00EE6742">
          <w:rPr>
            <w:rFonts w:ascii="Courier New" w:hAnsi="Courier New" w:cs="Courier New"/>
            <w:rtl/>
          </w:rPr>
          <w:t>جصير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ف</w:t>
          </w:r>
          <w:del w:id="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</w:delText>
            </w:r>
          </w:del>
          <w:ins w:id="70" w:author="Transkribus" w:date="2019-12-11T14:30:00Z">
            <w:r w:rsidRPr="00EE6742">
              <w:rPr>
                <w:rFonts w:ascii="Courier New" w:hAnsi="Courier New" w:cs="Courier New"/>
                <w:rtl/>
              </w:rPr>
              <w:t>ى</w:t>
            </w:r>
          </w:ins>
          <w:r w:rsidRPr="00EE6742">
            <w:rPr>
              <w:rFonts w:ascii="Courier New" w:hAnsi="Courier New" w:cs="Courier New"/>
              <w:rtl/>
            </w:rPr>
            <w:t xml:space="preserve">ا الدار </w:t>
          </w:r>
          <w:del w:id="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دار خلود لنا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ولا المرء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72" w:author="Transkribus" w:date="2019-12-11T14:30:00Z">
            <w:del w:id="7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وار خلودلنا * ولاالمرة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الارض بالمعجز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7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الارس بالمنجر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76" w:author="Transkribus" w:date="2019-12-11T14:30:00Z"/>
          <w:rFonts w:ascii="Courier New" w:hAnsi="Courier New" w:cs="Courier New"/>
        </w:rPr>
      </w:pPr>
      <w:dir w:val="rtl">
        <w:dir w:val="rtl">
          <w:del w:id="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وهل نحن الا خطوط وقعن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على كرة وقع مستوفز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78" w:author="Transkribus" w:date="2019-12-11T14:30:00Z"/>
          <w:del w:id="79" w:author="Transkribus" w:date="2019-12-11T14:30:00Z"/>
          <w:rFonts w:ascii="Courier New" w:hAnsi="Courier New" w:cs="Courier New"/>
        </w:rPr>
      </w:pPr>
      <w:dir w:val="rtl">
        <w:dir w:val="rtl">
          <w:del w:id="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ينافس</w:delText>
            </w:r>
          </w:del>
          <w:ins w:id="81" w:author="Transkribus" w:date="2019-12-11T14:30:00Z">
            <w:r w:rsidRPr="00EE6742">
              <w:rPr>
                <w:rFonts w:ascii="Courier New" w:hAnsi="Courier New" w:cs="Courier New"/>
                <w:rtl/>
              </w:rPr>
              <w:t>وهل محن الأخطوط وفعن * عسلى كره وفير م يوفر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82" w:author="Transkribus" w:date="2019-12-11T14:30:00Z">
        <w:r w:rsidRPr="00EE6742">
          <w:rPr>
            <w:rFonts w:ascii="Courier New" w:hAnsi="Courier New" w:cs="Courier New"/>
            <w:rtl/>
          </w:rPr>
          <w:t>ساقس</w:t>
        </w:r>
      </w:ins>
      <w:r w:rsidRPr="00EE6742">
        <w:rPr>
          <w:rFonts w:ascii="Courier New" w:hAnsi="Courier New" w:cs="Courier New"/>
          <w:rtl/>
        </w:rPr>
        <w:t xml:space="preserve"> هذا لهذا على</w:t>
      </w:r>
      <w:del w:id="8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اقل</w:delText>
            </w:r>
            <w:r>
              <w:delText>‬</w:delText>
            </w:r>
            <w:r>
              <w:delText>‬</w:delText>
            </w:r>
          </w:dir>
        </w:dir>
      </w:del>
      <w:ins w:id="84" w:author="Transkribus" w:date="2019-12-11T14:30:00Z">
        <w:del w:id="85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أفسل</w:delText>
          </w:r>
        </w:del>
      </w:ins>
      <w:r w:rsidRPr="00EE6742">
        <w:rPr>
          <w:rFonts w:ascii="Courier New" w:hAnsi="Courier New" w:cs="Courier New"/>
          <w:rtl/>
        </w:rPr>
        <w:t xml:space="preserve"> من </w:t>
      </w:r>
      <w:del w:id="86" w:author="Transkribus" w:date="2019-12-11T14:30:00Z">
        <w:r w:rsidRPr="009B6BCA">
          <w:rPr>
            <w:rFonts w:ascii="Courier New" w:hAnsi="Courier New" w:cs="Courier New"/>
            <w:rtl/>
          </w:rPr>
          <w:delText>الكلم الموجز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7" w:author="Transkribus" w:date="2019-12-11T14:30:00Z">
        <w:r w:rsidRPr="00EE6742">
          <w:rPr>
            <w:rFonts w:ascii="Courier New" w:hAnsi="Courier New" w:cs="Courier New"/>
            <w:rtl/>
          </w:rPr>
          <w:t>الكاسم الموجر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محيط السموات اولى</w:delText>
            </w:r>
          </w:del>
          <w:ins w:id="89" w:author="Transkribus" w:date="2019-12-11T14:30:00Z">
            <w:r w:rsidRPr="00EE6742">
              <w:rPr>
                <w:rFonts w:ascii="Courier New" w:hAnsi="Courier New" w:cs="Courier New"/>
                <w:rtl/>
              </w:rPr>
              <w:t>جيط السهوات أولى</w:t>
            </w:r>
          </w:ins>
          <w:r w:rsidRPr="00EE6742">
            <w:rPr>
              <w:rFonts w:ascii="Courier New" w:hAnsi="Courier New" w:cs="Courier New"/>
              <w:rtl/>
            </w:rPr>
            <w:t xml:space="preserve"> بنا</w:t>
          </w:r>
          <w:del w:id="9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91" w:author="Transkribus" w:date="2019-12-11T14:30:00Z">
            <w:del w:id="9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فكم ذا الت</w:t>
          </w:r>
          <w:del w:id="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ز</w:delText>
            </w:r>
          </w:del>
          <w:ins w:id="94" w:author="Transkribus" w:date="2019-12-11T14:30:00Z">
            <w:r w:rsidRPr="00EE6742">
              <w:rPr>
                <w:rFonts w:ascii="Courier New" w:hAnsi="Courier New" w:cs="Courier New"/>
                <w:rtl/>
              </w:rPr>
              <w:t>ر</w:t>
            </w:r>
          </w:ins>
          <w:r w:rsidRPr="00EE6742">
            <w:rPr>
              <w:rFonts w:ascii="Courier New" w:hAnsi="Courier New" w:cs="Courier New"/>
              <w:rtl/>
            </w:rPr>
            <w:t xml:space="preserve">احم فى </w:t>
          </w:r>
          <w:del w:id="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المركز المتقارب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المركر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97" w:author="Transkribus" w:date="2019-12-11T14:30:00Z"/>
          <w:rFonts w:ascii="Courier New" w:hAnsi="Courier New" w:cs="Courier New"/>
        </w:rPr>
      </w:pPr>
      <w:dir w:val="rtl">
        <w:dir w:val="rtl">
          <w:del w:id="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ولابى</w:delText>
            </w:r>
          </w:del>
          <w:ins w:id="99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ولأنى</w:t>
            </w:r>
          </w:ins>
          <w:r w:rsidRPr="00EE6742">
            <w:rPr>
              <w:rFonts w:ascii="Courier New" w:hAnsi="Courier New" w:cs="Courier New"/>
              <w:rtl/>
            </w:rPr>
            <w:t xml:space="preserve"> نصر </w:t>
          </w:r>
          <w:del w:id="1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الفارابى</w:delText>
            </w:r>
          </w:del>
          <w:ins w:id="10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الغار أبى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الكتب </w:t>
          </w:r>
          <w:del w:id="1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</w:delText>
            </w:r>
          </w:del>
          <w:ins w:id="103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رح كتاب </w:t>
          </w:r>
          <w:del w:id="1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المجسطى لبطليموس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05" w:author="Transkribus" w:date="2019-12-11T14:30:00Z"/>
          <w:rFonts w:ascii="Courier New" w:hAnsi="Courier New" w:cs="Courier New"/>
        </w:rPr>
      </w:pPr>
      <w:dir w:val="rtl">
        <w:dir w:val="rtl">
          <w:del w:id="1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شرح </w:delText>
            </w:r>
          </w:del>
          <w:ins w:id="10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المحسطى ابطليوس ثرج </w:t>
            </w:r>
          </w:ins>
          <w:r w:rsidRPr="00EE6742">
            <w:rPr>
              <w:rFonts w:ascii="Courier New" w:hAnsi="Courier New" w:cs="Courier New"/>
              <w:rtl/>
            </w:rPr>
            <w:t>كتاب البرهان</w:t>
          </w:r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08" w:author="Transkribus" w:date="2019-12-11T14:30:00Z"/>
          <w:rFonts w:ascii="Courier New" w:hAnsi="Courier New" w:cs="Courier New"/>
        </w:rPr>
      </w:pPr>
      <w:ins w:id="109" w:author="Transkribus" w:date="2019-12-11T14:30:00Z">
        <w:r w:rsidRPr="00EE6742">
          <w:rPr>
            <w:rFonts w:ascii="Courier New" w:hAnsi="Courier New" w:cs="Courier New"/>
            <w:rtl/>
          </w:rPr>
          <w:t xml:space="preserve"> الارسطوطاليس رح كتاب الخطارة</w:t>
        </w:r>
      </w:ins>
      <w:r w:rsidRPr="00EE6742">
        <w:rPr>
          <w:rFonts w:ascii="Courier New" w:hAnsi="Courier New" w:cs="Courier New"/>
          <w:rtl/>
        </w:rPr>
        <w:t xml:space="preserve"> لارسطوطاليس شرح </w:t>
      </w:r>
      <w:del w:id="110" w:author="Transkribus" w:date="2019-12-11T14:30:00Z">
        <w:r w:rsidRPr="009B6BCA">
          <w:rPr>
            <w:rFonts w:ascii="Courier New" w:hAnsi="Courier New" w:cs="Courier New"/>
            <w:rtl/>
          </w:rPr>
          <w:delText>كتاب الخطابة</w:delText>
        </w:r>
      </w:del>
      <w:ins w:id="111" w:author="Transkribus" w:date="2019-12-11T14:30:00Z">
        <w:r w:rsidRPr="00EE6742">
          <w:rPr>
            <w:rFonts w:ascii="Courier New" w:hAnsi="Courier New" w:cs="Courier New"/>
            <w:rtl/>
          </w:rPr>
          <w:t>القالة التانبة والثامثة من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12" w:author="Transkribus" w:date="2019-12-11T14:30:00Z">
        <w:r w:rsidRPr="00EE6742">
          <w:rPr>
            <w:rFonts w:ascii="Courier New" w:hAnsi="Courier New" w:cs="Courier New"/>
            <w:rtl/>
          </w:rPr>
          <w:t>٢تاب الحسدل</w:t>
        </w:r>
      </w:ins>
      <w:r w:rsidRPr="00EE6742">
        <w:rPr>
          <w:rFonts w:ascii="Courier New" w:hAnsi="Courier New" w:cs="Courier New"/>
          <w:rtl/>
        </w:rPr>
        <w:t xml:space="preserve"> لارسطوطاليس </w:t>
      </w:r>
      <w:del w:id="113" w:author="Transkribus" w:date="2019-12-11T14:30:00Z">
        <w:r w:rsidRPr="009B6BCA">
          <w:rPr>
            <w:rFonts w:ascii="Courier New" w:hAnsi="Courier New" w:cs="Courier New"/>
            <w:rtl/>
          </w:rPr>
          <w:delText>شرح المقالة الثانى والثامنة من</w:delText>
        </w:r>
      </w:del>
      <w:ins w:id="114" w:author="Transkribus" w:date="2019-12-11T14:30:00Z">
        <w:r w:rsidRPr="00EE6742">
          <w:rPr>
            <w:rFonts w:ascii="Courier New" w:hAnsi="Courier New" w:cs="Courier New"/>
            <w:rtl/>
          </w:rPr>
          <w:t>مرح</w:t>
        </w:r>
      </w:ins>
      <w:r w:rsidRPr="00EE6742">
        <w:rPr>
          <w:rFonts w:ascii="Courier New" w:hAnsi="Courier New" w:cs="Courier New"/>
          <w:rtl/>
        </w:rPr>
        <w:t xml:space="preserve"> كتاب </w:t>
      </w:r>
      <w:del w:id="115" w:author="Transkribus" w:date="2019-12-11T14:30:00Z">
        <w:r w:rsidRPr="009B6BCA">
          <w:rPr>
            <w:rFonts w:ascii="Courier New" w:hAnsi="Courier New" w:cs="Courier New"/>
            <w:rtl/>
          </w:rPr>
          <w:delText>الجدل</w:delText>
        </w:r>
      </w:del>
      <w:ins w:id="116" w:author="Transkribus" w:date="2019-12-11T14:30:00Z">
        <w:r w:rsidRPr="00EE6742">
          <w:rPr>
            <w:rFonts w:ascii="Courier New" w:hAnsi="Courier New" w:cs="Courier New"/>
            <w:rtl/>
          </w:rPr>
          <w:t>المنالطة</w:t>
        </w:r>
      </w:ins>
      <w:r w:rsidRPr="00EE6742">
        <w:rPr>
          <w:rFonts w:ascii="Courier New" w:hAnsi="Courier New" w:cs="Courier New"/>
          <w:rtl/>
        </w:rPr>
        <w:t xml:space="preserve"> لارسطوطاليس</w:t>
      </w:r>
      <w:del w:id="11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8" w:author="Transkribus" w:date="2019-12-11T14:30:00Z">
        <w:r w:rsidRPr="00EE6742">
          <w:rPr>
            <w:rFonts w:ascii="Courier New" w:hAnsi="Courier New" w:cs="Courier New"/>
            <w:rtl/>
          </w:rPr>
          <w:t xml:space="preserve"> مرحكتاب</w:t>
        </w:r>
      </w:ins>
    </w:p>
    <w:p w:rsidR="007C1FAA" w:rsidRPr="009B6BCA" w:rsidRDefault="007C1FAA" w:rsidP="007C1FAA">
      <w:pPr>
        <w:pStyle w:val="NurText"/>
        <w:bidi/>
        <w:rPr>
          <w:del w:id="119" w:author="Transkribus" w:date="2019-12-11T14:30:00Z"/>
          <w:rFonts w:ascii="Courier New" w:hAnsi="Courier New" w:cs="Courier New"/>
        </w:rPr>
      </w:pPr>
      <w:dir w:val="rtl">
        <w:dir w:val="rtl">
          <w:del w:id="1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شرح كتاب المغالطة لارسطوطاليس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شرح كتاب القياس لارسطوطاليس </w:delText>
            </w:r>
          </w:del>
          <w:ins w:id="12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القيباس لارسسطوطاليس </w:t>
            </w:r>
          </w:ins>
          <w:r w:rsidRPr="00EE6742">
            <w:rPr>
              <w:rFonts w:ascii="Courier New" w:hAnsi="Courier New" w:cs="Courier New"/>
              <w:rtl/>
            </w:rPr>
            <w:t>وهو الشر</w:t>
          </w:r>
          <w:del w:id="1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</w:del>
          <w:ins w:id="124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 w:rsidRPr="00EE6742">
            <w:rPr>
              <w:rFonts w:ascii="Courier New" w:hAnsi="Courier New" w:cs="Courier New"/>
              <w:rtl/>
            </w:rPr>
            <w:t xml:space="preserve"> الكبير</w:t>
          </w:r>
          <w:del w:id="12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2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شيرح تاب بارينياس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27" w:author="Transkribus" w:date="2019-12-11T14:30:00Z"/>
          <w:rFonts w:ascii="Courier New" w:hAnsi="Courier New" w:cs="Courier New"/>
        </w:rPr>
      </w:pPr>
      <w:dir w:val="rtl">
        <w:dir w:val="rtl">
          <w:del w:id="1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شرح كتاب باريمينياس لارسطوطاليس</w:delText>
            </w:r>
          </w:del>
          <w:ins w:id="12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الارسطوطاليس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جهة التعليق</w:t>
          </w:r>
          <w:del w:id="13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شرح</w:delText>
            </w:r>
          </w:del>
          <w:ins w:id="13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-رح</w:t>
            </w:r>
          </w:ins>
          <w:r w:rsidRPr="00EE6742">
            <w:rPr>
              <w:rFonts w:ascii="Courier New" w:hAnsi="Courier New" w:cs="Courier New"/>
              <w:rtl/>
            </w:rPr>
            <w:t xml:space="preserve"> كتاب المقولات </w:t>
          </w:r>
          <w:ins w:id="133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>لارسطوطاليس على جهة التعليق</w:t>
          </w:r>
          <w:del w:id="13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35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1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المختصر الكبير</w:delText>
            </w:r>
          </w:del>
          <w:ins w:id="13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المنصر الكير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المنطق </w:t>
          </w:r>
          <w:del w:id="13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1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المختصر الصغير فى</w:delText>
            </w:r>
          </w:del>
          <w:ins w:id="14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المخنصر الصغرفى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المنطق على </w:t>
          </w:r>
          <w:del w:id="1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طريقة المتكلمين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42" w:author="Transkribus" w:date="2019-12-11T14:30:00Z">
            <w:r w:rsidRPr="00EE6742">
              <w:rPr>
                <w:rFonts w:ascii="Courier New" w:hAnsi="Courier New" w:cs="Courier New"/>
                <w:rtl/>
              </w:rPr>
              <w:t>طريية التكامين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43" w:author="Transkribus" w:date="2019-12-11T14:30:00Z"/>
          <w:rFonts w:ascii="Courier New" w:hAnsi="Courier New" w:cs="Courier New"/>
        </w:rPr>
      </w:pPr>
      <w:dir w:val="rtl">
        <w:dir w:val="rtl">
          <w:del w:id="1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المختصر</w:delText>
            </w:r>
          </w:del>
          <w:ins w:id="145" w:author="Transkribus" w:date="2019-12-11T14:30:00Z">
            <w:r w:rsidRPr="00EE6742">
              <w:rPr>
                <w:rFonts w:ascii="Courier New" w:hAnsi="Courier New" w:cs="Courier New"/>
                <w:rtl/>
              </w:rPr>
              <w:t>كناب المحنصر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الاوسط فى القياس </w:t>
          </w:r>
          <w:del w:id="14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كتاب التوط</w:t>
          </w:r>
          <w:del w:id="1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ئ</w:delText>
            </w:r>
          </w:del>
          <w:ins w:id="148" w:author="Transkribus" w:date="2019-12-11T14:30:00Z">
            <w:r w:rsidRPr="00EE6742">
              <w:rPr>
                <w:rFonts w:ascii="Courier New" w:hAnsi="Courier New" w:cs="Courier New"/>
                <w:rtl/>
              </w:rPr>
              <w:t>ت</w:t>
            </w:r>
          </w:ins>
          <w:r w:rsidRPr="00EE6742">
            <w:rPr>
              <w:rFonts w:ascii="Courier New" w:hAnsi="Courier New" w:cs="Courier New"/>
              <w:rtl/>
            </w:rPr>
            <w:t>ة فى المنطق</w:t>
          </w:r>
          <w:del w:id="14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5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شرج ك٣تاب السافوحخى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1" w:author="Transkribus" w:date="2019-12-11T14:30:00Z"/>
          <w:rFonts w:ascii="Courier New" w:hAnsi="Courier New" w:cs="Courier New"/>
        </w:rPr>
      </w:pPr>
      <w:dir w:val="rtl">
        <w:dir w:val="rtl">
          <w:del w:id="1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شرح كتاب ايساغوجى لفرفوريوس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3" w:author="Transkribus" w:date="2019-12-11T14:30:00Z"/>
          <w:rFonts w:ascii="Courier New" w:hAnsi="Courier New" w:cs="Courier New"/>
        </w:rPr>
      </w:pPr>
      <w:dir w:val="rtl">
        <w:dir w:val="rtl">
          <w:ins w:id="15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هرقوريوس </w:t>
            </w:r>
          </w:ins>
          <w:r w:rsidRPr="00EE6742">
            <w:rPr>
              <w:rFonts w:ascii="Courier New" w:hAnsi="Courier New" w:cs="Courier New"/>
              <w:rtl/>
            </w:rPr>
            <w:t xml:space="preserve">املاء فى </w:t>
          </w:r>
          <w:del w:id="1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معانى ايساغوجي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5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معأنى البساعوخى </w:t>
            </w:r>
          </w:ins>
          <w:r w:rsidRPr="00EE6742">
            <w:rPr>
              <w:rFonts w:ascii="Courier New" w:hAnsi="Courier New" w:cs="Courier New"/>
              <w:rtl/>
            </w:rPr>
            <w:t>كتاب ال</w:t>
          </w:r>
          <w:del w:id="1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قي</w:delText>
            </w:r>
          </w:del>
          <w:ins w:id="158" w:author="Transkribus" w:date="2019-12-11T14:30:00Z">
            <w:r w:rsidRPr="00EE6742">
              <w:rPr>
                <w:rFonts w:ascii="Courier New" w:hAnsi="Courier New" w:cs="Courier New"/>
                <w:rtl/>
              </w:rPr>
              <w:t>عب</w:t>
            </w:r>
          </w:ins>
          <w:r w:rsidRPr="00EE6742">
            <w:rPr>
              <w:rFonts w:ascii="Courier New" w:hAnsi="Courier New" w:cs="Courier New"/>
              <w:rtl/>
            </w:rPr>
            <w:t xml:space="preserve">اس الصغير ووجد </w:t>
          </w:r>
          <w:del w:id="1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كتابه هذا مترجما بخطه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0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كمثابه هذاهترحما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احصاء القضايا والقياسات</w:delText>
            </w:r>
          </w:del>
          <w:ins w:id="162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ابجطة اخصاء القضارا والقباسات</w:t>
            </w:r>
          </w:ins>
          <w:r w:rsidRPr="00EE6742">
            <w:rPr>
              <w:rFonts w:ascii="Courier New" w:hAnsi="Courier New" w:cs="Courier New"/>
              <w:rtl/>
            </w:rPr>
            <w:t xml:space="preserve"> التى تستعمل على العموم فى جميع </w:t>
          </w:r>
          <w:del w:id="1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الصنائع القياسية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الصناقم القباسبة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65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1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</w:delText>
            </w:r>
          </w:del>
          <w:ins w:id="167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روط القياس </w:t>
          </w:r>
          <w:del w:id="16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69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كتاب البر</w:t>
          </w:r>
          <w:del w:id="1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</w:delText>
            </w:r>
          </w:del>
          <w:ins w:id="171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ان </w:t>
          </w:r>
          <w:del w:id="17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73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1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الجدل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75" w:author="Transkribus" w:date="2019-12-11T14:30:00Z"/>
          <w:rFonts w:ascii="Courier New" w:hAnsi="Courier New" w:cs="Courier New"/>
        </w:rPr>
      </w:pPr>
      <w:dir w:val="rtl">
        <w:dir w:val="rtl">
          <w:ins w:id="17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الحسدل </w:t>
            </w:r>
          </w:ins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1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المواضع المنتزعة</w:delText>
            </w:r>
          </w:del>
          <w:ins w:id="17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المواسع المنتز هة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المقالة الثامنة</w:delText>
            </w:r>
          </w:del>
          <w:ins w:id="18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القالة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81" w:author="Transkribus" w:date="2019-12-11T14:30:00Z"/>
          <w:rFonts w:ascii="Courier New" w:hAnsi="Courier New" w:cs="Courier New"/>
        </w:rPr>
      </w:pPr>
      <w:ins w:id="182" w:author="Transkribus" w:date="2019-12-11T14:30:00Z">
        <w:r w:rsidRPr="00EE6742">
          <w:rPr>
            <w:rFonts w:ascii="Courier New" w:hAnsi="Courier New" w:cs="Courier New"/>
            <w:rtl/>
          </w:rPr>
          <w:t>النامتة</w:t>
        </w:r>
      </w:ins>
      <w:r w:rsidRPr="00EE6742">
        <w:rPr>
          <w:rFonts w:ascii="Courier New" w:hAnsi="Courier New" w:cs="Courier New"/>
          <w:rtl/>
        </w:rPr>
        <w:t xml:space="preserve"> فى الجدل </w:t>
      </w:r>
      <w:del w:id="18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184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كتاب الموا</w:t>
          </w:r>
          <w:del w:id="1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ض</w:delText>
            </w:r>
          </w:del>
          <w:ins w:id="186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ع المغلطة</w:t>
          </w:r>
          <w:del w:id="18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اكتساب المقدمات</w:delText>
            </w:r>
          </w:del>
          <w:ins w:id="18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ك٣متاب اكنساب المنسدقات</w:t>
            </w:r>
          </w:ins>
          <w:r w:rsidRPr="00EE6742">
            <w:rPr>
              <w:rFonts w:ascii="Courier New" w:hAnsi="Courier New" w:cs="Courier New"/>
              <w:rtl/>
            </w:rPr>
            <w:t xml:space="preserve"> وهى المسما</w:t>
          </w:r>
          <w:del w:id="1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ة</w:delText>
            </w:r>
          </w:del>
          <w:ins w:id="191" w:author="Transkribus" w:date="2019-12-11T14:30:00Z">
            <w:r w:rsidRPr="00EE6742">
              <w:rPr>
                <w:rFonts w:ascii="Courier New" w:hAnsi="Courier New" w:cs="Courier New"/>
                <w:rtl/>
              </w:rPr>
              <w:t>ء</w:t>
            </w:r>
          </w:ins>
          <w:r w:rsidRPr="00EE6742">
            <w:rPr>
              <w:rFonts w:ascii="Courier New" w:hAnsi="Courier New" w:cs="Courier New"/>
              <w:rtl/>
            </w:rPr>
            <w:t xml:space="preserve"> بالمواضع</w:t>
          </w:r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9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وهى </w:t>
      </w:r>
      <w:del w:id="193" w:author="Transkribus" w:date="2019-12-11T14:30:00Z">
        <w:r w:rsidRPr="009B6BCA">
          <w:rPr>
            <w:rFonts w:ascii="Courier New" w:hAnsi="Courier New" w:cs="Courier New"/>
            <w:rtl/>
          </w:rPr>
          <w:delText>التحليل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</w:delText>
            </w:r>
          </w:del>
          <w:ins w:id="19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الخليل 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المقدمات المختلطة</w:delText>
            </w:r>
          </w:del>
          <w:ins w:id="19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النسدمات الختلطة</w:t>
            </w:r>
          </w:ins>
          <w:r w:rsidRPr="00EE6742">
            <w:rPr>
              <w:rFonts w:ascii="Courier New" w:hAnsi="Courier New" w:cs="Courier New"/>
              <w:rtl/>
            </w:rPr>
            <w:t xml:space="preserve"> من وجودى </w:t>
          </w:r>
          <w:del w:id="1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وضروري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99" w:author="Transkribus" w:date="2019-12-11T14:30:00Z">
            <w:r w:rsidRPr="00EE6742">
              <w:rPr>
                <w:rFonts w:ascii="Courier New" w:hAnsi="Courier New" w:cs="Courier New"/>
                <w:rtl/>
              </w:rPr>
              <w:t>وصرورى كالام فى الخسلامصدر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00" w:author="Transkribus" w:date="2019-12-11T14:30:00Z"/>
          <w:rFonts w:ascii="Courier New" w:hAnsi="Courier New" w:cs="Courier New"/>
        </w:rPr>
      </w:pPr>
      <w:dir w:val="rtl">
        <w:dir w:val="rtl">
          <w:del w:id="2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كلام فى الخلاء صدر لكتاب </w:delText>
            </w:r>
          </w:del>
          <w:ins w:id="20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كتاب </w:t>
            </w:r>
          </w:ins>
          <w:r w:rsidRPr="00EE6742">
            <w:rPr>
              <w:rFonts w:ascii="Courier New" w:hAnsi="Courier New" w:cs="Courier New"/>
              <w:rtl/>
            </w:rPr>
            <w:t xml:space="preserve">الخطابة </w:t>
          </w:r>
          <w:del w:id="20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شرح </w:t>
          </w:r>
          <w:del w:id="2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السماع الطبيعى لارسطوطاليس</w:delText>
            </w:r>
          </w:del>
          <w:ins w:id="205" w:author="Transkribus" w:date="2019-12-11T14:30:00Z">
            <w:r w:rsidRPr="00EE6742">
              <w:rPr>
                <w:rFonts w:ascii="Courier New" w:hAnsi="Courier New" w:cs="Courier New"/>
                <w:rtl/>
              </w:rPr>
              <w:t>كمناب السمابج الطبسى الارسطوطاليس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جه</w:t>
          </w:r>
          <w:del w:id="2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ة</w:delText>
            </w:r>
          </w:del>
          <w:ins w:id="207" w:author="Transkribus" w:date="2019-12-11T14:30:00Z">
            <w:r w:rsidRPr="00EE6742">
              <w:rPr>
                <w:rFonts w:ascii="Courier New" w:hAnsi="Courier New" w:cs="Courier New"/>
                <w:rtl/>
              </w:rPr>
              <w:t>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التعليق</w:t>
          </w:r>
          <w:del w:id="20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0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شر</w:t>
            </w:r>
            <w:r w:rsidRPr="00EE6742">
              <w:rPr>
                <w:rFonts w:ascii="Courier New" w:hAnsi="Courier New" w:cs="Courier New"/>
                <w:rtl/>
              </w:rPr>
              <w:tab/>
              <w:t>٢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10" w:author="Transkribus" w:date="2019-12-11T14:30:00Z"/>
          <w:rFonts w:ascii="Courier New" w:hAnsi="Courier New" w:cs="Courier New"/>
        </w:rPr>
      </w:pPr>
      <w:dir w:val="rtl">
        <w:dir w:val="rtl">
          <w:del w:id="2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شرح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كتاب السماء والعالم </w:t>
          </w:r>
          <w:del w:id="2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213" w:author="Transkribus" w:date="2019-12-11T14:30:00Z">
            <w:r w:rsidRPr="00EE6742">
              <w:rPr>
                <w:rFonts w:ascii="Courier New" w:hAnsi="Courier New" w:cs="Courier New"/>
                <w:rtl/>
              </w:rPr>
              <w:t>لارسسطوط اليس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جه</w:t>
          </w:r>
          <w:del w:id="2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ة</w:delText>
            </w:r>
          </w:del>
          <w:ins w:id="215" w:author="Transkribus" w:date="2019-12-11T14:30:00Z">
            <w:r w:rsidRPr="00EE6742">
              <w:rPr>
                <w:rFonts w:ascii="Courier New" w:hAnsi="Courier New" w:cs="Courier New"/>
                <w:rtl/>
              </w:rPr>
              <w:t>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التعليق</w:t>
          </w:r>
          <w:del w:id="21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شرح</w:delText>
            </w:r>
          </w:del>
          <w:ins w:id="21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رج</w:t>
            </w:r>
          </w:ins>
          <w:r w:rsidRPr="00EE6742">
            <w:rPr>
              <w:rFonts w:ascii="Courier New" w:hAnsi="Courier New" w:cs="Courier New"/>
              <w:rtl/>
            </w:rPr>
            <w:t xml:space="preserve"> كتاب الاثار </w:t>
          </w:r>
          <w:del w:id="2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2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العلوبة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21" w:author="Transkribus" w:date="2019-12-11T14:30:00Z"/>
          <w:rFonts w:ascii="Courier New" w:hAnsi="Courier New" w:cs="Courier New"/>
        </w:rPr>
      </w:pPr>
      <w:dir w:val="rtl">
        <w:dir w:val="rtl">
          <w:del w:id="2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علوية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23" w:author="Transkribus" w:date="2019-12-11T14:30:00Z"/>
          <w:rFonts w:ascii="Courier New" w:hAnsi="Courier New" w:cs="Courier New"/>
        </w:rPr>
      </w:pPr>
      <w:dir w:val="rtl">
        <w:dir w:val="rtl">
          <w:del w:id="2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22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الارسطوطاليس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جهة التعليق </w:t>
          </w:r>
          <w:del w:id="22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شرح </w:t>
          </w:r>
          <w:del w:id="2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مقالة الاسكندر</w:delText>
            </w:r>
          </w:del>
          <w:ins w:id="228" w:author="Transkribus" w:date="2019-12-11T14:30:00Z">
            <w:r w:rsidRPr="00EE6742">
              <w:rPr>
                <w:rFonts w:ascii="Courier New" w:hAnsi="Courier New" w:cs="Courier New"/>
                <w:rtl/>
              </w:rPr>
              <w:t>مةالة الاسكتدر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الافروديسى فى الن</w:t>
          </w:r>
          <w:del w:id="2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230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>س على جهة</w:t>
          </w:r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31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التعليق</w:t>
      </w:r>
      <w:del w:id="23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233" w:author="Transkribus" w:date="2019-12-11T14:30:00Z"/>
          <w:rFonts w:ascii="Courier New" w:hAnsi="Courier New" w:cs="Courier New"/>
        </w:rPr>
      </w:pPr>
      <w:dir w:val="rtl">
        <w:dir w:val="rtl">
          <w:del w:id="2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شرح صدر كتاب </w:delText>
            </w:r>
          </w:del>
          <w:ins w:id="23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-رج صدركتاب </w:t>
            </w:r>
          </w:ins>
          <w:r w:rsidRPr="00EE6742">
            <w:rPr>
              <w:rFonts w:ascii="Courier New" w:hAnsi="Courier New" w:cs="Courier New"/>
              <w:rtl/>
            </w:rPr>
            <w:t xml:space="preserve">الاخلاق </w:t>
          </w:r>
          <w:ins w:id="236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 xml:space="preserve">لارسطوطاليس </w:t>
          </w:r>
          <w:del w:id="23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كتاب فى النواميس</w:t>
          </w:r>
          <w:del w:id="23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3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كناب احصاء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40" w:author="Transkribus" w:date="2019-12-11T14:30:00Z"/>
          <w:rFonts w:ascii="Courier New" w:hAnsi="Courier New" w:cs="Courier New"/>
        </w:rPr>
      </w:pPr>
      <w:dir w:val="rtl">
        <w:dir w:val="rtl">
          <w:ins w:id="24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اعلوم وير ببها </w:t>
            </w:r>
          </w:ins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2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احصاء العلوم وترتيبها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الفلسفتين لفلاطن</w:delText>
            </w:r>
          </w:del>
          <w:ins w:id="24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القلسفتبن لقلاطن</w:t>
            </w:r>
          </w:ins>
          <w:r w:rsidRPr="00EE6742">
            <w:rPr>
              <w:rFonts w:ascii="Courier New" w:hAnsi="Courier New" w:cs="Courier New"/>
              <w:rtl/>
            </w:rPr>
            <w:t xml:space="preserve"> وارسطوطاليس م</w:t>
          </w:r>
          <w:del w:id="2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</w:delText>
            </w:r>
          </w:del>
          <w:ins w:id="246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 w:rsidRPr="00EE6742">
            <w:rPr>
              <w:rFonts w:ascii="Courier New" w:hAnsi="Courier New" w:cs="Courier New"/>
              <w:rtl/>
            </w:rPr>
            <w:t>روم الاخر</w:t>
          </w:r>
          <w:del w:id="24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4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كتاب المدبية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249" w:author="Transkribus" w:date="2019-12-11T14:30:00Z"/>
          <w:rFonts w:ascii="Courier New" w:hAnsi="Courier New" w:cs="Courier New"/>
        </w:rPr>
      </w:pPr>
      <w:dir w:val="rtl">
        <w:dir w:val="rtl">
          <w:del w:id="2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المدينة الفاضلة والمدينة</w:delText>
            </w:r>
          </w:del>
          <w:ins w:id="25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القاضلة والمدبة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الجاهلة </w:t>
          </w:r>
          <w:del w:id="2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والمدينة الفاسقة والمدينة</w:delText>
            </w:r>
          </w:del>
          <w:ins w:id="253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والمذية القاسعة والمدبثة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المبدلة </w:t>
          </w:r>
          <w:del w:id="2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والمدينة الضالة ابتدا بتاليف هذا الكتاب ببغداد وحمله </w:delText>
            </w:r>
          </w:del>
          <w:ins w:id="255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والمدبثة الشالة ابتدأمة اليف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256" w:author="Transkribus" w:date="2019-12-11T14:30:00Z"/>
          <w:rFonts w:ascii="Courier New" w:hAnsi="Courier New" w:cs="Courier New"/>
        </w:rPr>
      </w:pPr>
      <w:ins w:id="257" w:author="Transkribus" w:date="2019-12-11T14:30:00Z">
        <w:r w:rsidRPr="00EE6742">
          <w:rPr>
            <w:rFonts w:ascii="Courier New" w:hAnsi="Courier New" w:cs="Courier New"/>
            <w:rtl/>
          </w:rPr>
          <w:t xml:space="preserve">هذا الكتا سمفداد وحملة </w:t>
        </w:r>
      </w:ins>
      <w:r w:rsidRPr="00EE6742">
        <w:rPr>
          <w:rFonts w:ascii="Courier New" w:hAnsi="Courier New" w:cs="Courier New"/>
          <w:rtl/>
        </w:rPr>
        <w:t xml:space="preserve">الى الشام فى </w:t>
      </w:r>
      <w:del w:id="258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اخر </w:delText>
        </w:r>
      </w:del>
      <w:ins w:id="259" w:author="Transkribus" w:date="2019-12-11T14:30:00Z">
        <w:r w:rsidRPr="00EE6742">
          <w:rPr>
            <w:rFonts w:ascii="Courier New" w:hAnsi="Courier New" w:cs="Courier New"/>
            <w:rtl/>
          </w:rPr>
          <w:t xml:space="preserve">أخرستة ثلانين وقلتماثة وتممهيد مشق فى </w:t>
        </w:r>
      </w:ins>
      <w:r w:rsidRPr="00EE6742">
        <w:rPr>
          <w:rFonts w:ascii="Courier New" w:hAnsi="Courier New" w:cs="Courier New"/>
          <w:rtl/>
        </w:rPr>
        <w:t xml:space="preserve">سنة </w:t>
      </w:r>
      <w:del w:id="260" w:author="Transkribus" w:date="2019-12-11T14:30:00Z">
        <w:r w:rsidRPr="009B6BCA">
          <w:rPr>
            <w:rFonts w:ascii="Courier New" w:hAnsi="Courier New" w:cs="Courier New"/>
            <w:rtl/>
          </w:rPr>
          <w:delText>ثلاثين وثلاثمائة وتممه بدمشق فى سنة احدى وثلاثين وثلاثمائة وحرره</w:delText>
        </w:r>
      </w:del>
      <w:ins w:id="261" w:author="Transkribus" w:date="2019-12-11T14:30:00Z">
        <w:r w:rsidRPr="00EE6742">
          <w:rPr>
            <w:rFonts w:ascii="Courier New" w:hAnsi="Courier New" w:cs="Courier New"/>
            <w:rtl/>
          </w:rPr>
          <w:t>أحدى</w:t>
        </w:r>
      </w:ins>
    </w:p>
    <w:p w:rsidR="007C1FAA" w:rsidRPr="00EE6742" w:rsidRDefault="007C1FAA" w:rsidP="007C1FAA">
      <w:pPr>
        <w:pStyle w:val="NurText"/>
        <w:bidi/>
        <w:rPr>
          <w:ins w:id="262" w:author="Transkribus" w:date="2019-12-11T14:30:00Z"/>
          <w:rFonts w:ascii="Courier New" w:hAnsi="Courier New" w:cs="Courier New"/>
        </w:rPr>
      </w:pPr>
      <w:ins w:id="263" w:author="Transkribus" w:date="2019-12-11T14:30:00Z">
        <w:r w:rsidRPr="00EE6742">
          <w:rPr>
            <w:rFonts w:ascii="Courier New" w:hAnsi="Courier New" w:cs="Courier New"/>
            <w:rtl/>
          </w:rPr>
          <w:t xml:space="preserve"> ابريس</w:t>
        </w:r>
      </w:ins>
    </w:p>
    <w:p w:rsidR="007C1FAA" w:rsidRPr="00EE6742" w:rsidRDefault="007C1FAA" w:rsidP="007C1FAA">
      <w:pPr>
        <w:pStyle w:val="NurText"/>
        <w:bidi/>
        <w:rPr>
          <w:ins w:id="264" w:author="Transkribus" w:date="2019-12-11T14:30:00Z"/>
          <w:rFonts w:ascii="Courier New" w:hAnsi="Courier New" w:cs="Courier New"/>
        </w:rPr>
      </w:pPr>
      <w:ins w:id="265" w:author="Transkribus" w:date="2019-12-11T14:30:00Z">
        <w:r w:rsidRPr="00EE6742">
          <w:rPr>
            <w:rFonts w:ascii="Courier New" w:hAnsi="Courier New" w:cs="Courier New"/>
            <w:rtl/>
          </w:rPr>
          <w:t>١٣٩</w:t>
        </w:r>
      </w:ins>
    </w:p>
    <w:p w:rsidR="007C1FAA" w:rsidRPr="009B6BCA" w:rsidRDefault="007C1FAA" w:rsidP="007C1FAA">
      <w:pPr>
        <w:pStyle w:val="NurText"/>
        <w:bidi/>
        <w:rPr>
          <w:del w:id="266" w:author="Transkribus" w:date="2019-12-11T14:30:00Z"/>
          <w:rFonts w:ascii="Courier New" w:hAnsi="Courier New" w:cs="Courier New"/>
        </w:rPr>
      </w:pPr>
      <w:ins w:id="267" w:author="Transkribus" w:date="2019-12-11T14:30:00Z">
        <w:r w:rsidRPr="00EE6742">
          <w:rPr>
            <w:rFonts w:ascii="Courier New" w:hAnsi="Courier New" w:cs="Courier New"/>
            <w:rtl/>
          </w:rPr>
          <w:t>اوقلانين وتلتهاتة وجرره</w:t>
        </w:r>
      </w:ins>
      <w:r w:rsidRPr="00EE6742">
        <w:rPr>
          <w:rFonts w:ascii="Courier New" w:hAnsi="Courier New" w:cs="Courier New"/>
          <w:rtl/>
        </w:rPr>
        <w:t xml:space="preserve"> ثم نظر فى </w:t>
      </w:r>
      <w:del w:id="268" w:author="Transkribus" w:date="2019-12-11T14:30:00Z">
        <w:r w:rsidRPr="009B6BCA">
          <w:rPr>
            <w:rFonts w:ascii="Courier New" w:hAnsi="Courier New" w:cs="Courier New"/>
            <w:rtl/>
          </w:rPr>
          <w:delText>النسخة بعد التحرير فاثبت</w:delText>
        </w:r>
      </w:del>
      <w:ins w:id="269" w:author="Transkribus" w:date="2019-12-11T14:30:00Z">
        <w:r w:rsidRPr="00EE6742">
          <w:rPr>
            <w:rFonts w:ascii="Courier New" w:hAnsi="Courier New" w:cs="Courier New"/>
            <w:rtl/>
          </w:rPr>
          <w:t>النسجه وهد النجرر فاتبب</w:t>
        </w:r>
      </w:ins>
      <w:r w:rsidRPr="00EE6742">
        <w:rPr>
          <w:rFonts w:ascii="Courier New" w:hAnsi="Courier New" w:cs="Courier New"/>
          <w:rtl/>
        </w:rPr>
        <w:t xml:space="preserve"> فيها الابواب </w:t>
      </w:r>
      <w:del w:id="27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271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ثم </w:t>
          </w:r>
          <w:del w:id="2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ساله بعض </w:delText>
            </w:r>
          </w:del>
          <w:ins w:id="273" w:author="Transkribus" w:date="2019-12-11T14:30:00Z">
            <w:r w:rsidRPr="00EE6742">
              <w:rPr>
                <w:rFonts w:ascii="Courier New" w:hAnsi="Courier New" w:cs="Courier New"/>
                <w:rtl/>
              </w:rPr>
              <w:t>سالديعس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الناس </w:t>
      </w:r>
      <w:del w:id="274" w:author="Transkribus" w:date="2019-12-11T14:30:00Z">
        <w:r w:rsidRPr="009B6BCA">
          <w:rPr>
            <w:rFonts w:ascii="Courier New" w:hAnsi="Courier New" w:cs="Courier New"/>
            <w:rtl/>
          </w:rPr>
          <w:delText>ان يجعل له فصولا تدل</w:delText>
        </w:r>
      </w:del>
      <w:ins w:id="275" w:author="Transkribus" w:date="2019-12-11T14:30:00Z">
        <w:r w:rsidRPr="00EE6742">
          <w:rPr>
            <w:rFonts w:ascii="Courier New" w:hAnsi="Courier New" w:cs="Courier New"/>
            <w:rtl/>
          </w:rPr>
          <w:t>ابن جعلله نصولادل</w:t>
        </w:r>
      </w:ins>
      <w:r w:rsidRPr="00EE6742">
        <w:rPr>
          <w:rFonts w:ascii="Courier New" w:hAnsi="Courier New" w:cs="Courier New"/>
          <w:rtl/>
        </w:rPr>
        <w:t xml:space="preserve"> على </w:t>
      </w:r>
      <w:del w:id="276" w:author="Transkribus" w:date="2019-12-11T14:30:00Z">
        <w:r w:rsidRPr="009B6BCA">
          <w:rPr>
            <w:rFonts w:ascii="Courier New" w:hAnsi="Courier New" w:cs="Courier New"/>
            <w:rtl/>
          </w:rPr>
          <w:delText>قسمة معانيه</w:delText>
        </w:r>
      </w:del>
      <w:ins w:id="277" w:author="Transkribus" w:date="2019-12-11T14:30:00Z">
        <w:r w:rsidRPr="00EE6742">
          <w:rPr>
            <w:rFonts w:ascii="Courier New" w:hAnsi="Courier New" w:cs="Courier New"/>
            <w:rtl/>
          </w:rPr>
          <w:t>نسمة معاببة</w:t>
        </w:r>
      </w:ins>
      <w:r w:rsidRPr="00EE6742">
        <w:rPr>
          <w:rFonts w:ascii="Courier New" w:hAnsi="Courier New" w:cs="Courier New"/>
          <w:rtl/>
        </w:rPr>
        <w:t xml:space="preserve"> فعمل </w:t>
      </w:r>
      <w:del w:id="278" w:author="Transkribus" w:date="2019-12-11T14:30:00Z">
        <w:r w:rsidRPr="009B6BCA">
          <w:rPr>
            <w:rFonts w:ascii="Courier New" w:hAnsi="Courier New" w:cs="Courier New"/>
            <w:rtl/>
          </w:rPr>
          <w:delText>الفصول بمصر فى سنة سبغ وثلاثين</w:delText>
        </w:r>
      </w:del>
      <w:ins w:id="279" w:author="Transkribus" w:date="2019-12-11T14:30:00Z">
        <w:r w:rsidRPr="00EE6742">
          <w:rPr>
            <w:rFonts w:ascii="Courier New" w:hAnsi="Courier New" w:cs="Courier New"/>
            <w:rtl/>
          </w:rPr>
          <w:t>النصول مصرفى سنةسيع وثلانبن</w:t>
        </w:r>
      </w:ins>
      <w:r w:rsidRPr="00EE6742">
        <w:rPr>
          <w:rFonts w:ascii="Courier New" w:hAnsi="Courier New" w:cs="Courier New"/>
          <w:rtl/>
        </w:rPr>
        <w:t xml:space="preserve"> وهى</w:t>
      </w:r>
      <w:del w:id="280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ستة فصول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281" w:author="Transkribus" w:date="2019-12-11T14:30:00Z"/>
          <w:rFonts w:ascii="Courier New" w:hAnsi="Courier New" w:cs="Courier New"/>
        </w:rPr>
      </w:pPr>
      <w:dir w:val="rtl">
        <w:dir w:val="rtl">
          <w:del w:id="2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مبادئ اراء المدينة</w:delText>
            </w:r>
          </w:del>
          <w:ins w:id="283" w:author="Transkribus" w:date="2019-12-11T14:30:00Z">
            <w:r w:rsidRPr="00EE6742">
              <w:rPr>
                <w:rFonts w:ascii="Courier New" w:hAnsi="Courier New" w:cs="Courier New"/>
                <w:rtl/>
              </w:rPr>
              <w:t>استة نصول مكتاب مبادى أراء المدبثة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الفاضلة</w:t>
          </w:r>
          <w:del w:id="28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الالفاظ</w:delText>
            </w:r>
          </w:del>
          <w:ins w:id="28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كمتاب الالقاط</w:t>
            </w:r>
          </w:ins>
          <w:r w:rsidRPr="00EE6742">
            <w:rPr>
              <w:rFonts w:ascii="Courier New" w:hAnsi="Courier New" w:cs="Courier New"/>
              <w:rtl/>
            </w:rPr>
            <w:t xml:space="preserve"> والحروف</w:t>
          </w:r>
          <w:del w:id="28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8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كناب الموسيفى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كتال الموسيقى الكبير</w:delText>
            </w:r>
          </w:del>
          <w:ins w:id="29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الكير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الفه </w:t>
          </w:r>
          <w:del w:id="2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للوزير ابى جعفر</w:delText>
            </w:r>
          </w:del>
          <w:ins w:id="292" w:author="Transkribus" w:date="2019-12-11T14:30:00Z">
            <w:r w:rsidRPr="00EE6742">
              <w:rPr>
                <w:rFonts w:ascii="Courier New" w:hAnsi="Courier New" w:cs="Courier New"/>
                <w:rtl/>
              </w:rPr>
              <w:t>اوز بن أبى حيفر</w:t>
            </w:r>
          </w:ins>
          <w:r w:rsidRPr="00EE6742">
            <w:rPr>
              <w:rFonts w:ascii="Courier New" w:hAnsi="Courier New" w:cs="Courier New"/>
              <w:rtl/>
            </w:rPr>
            <w:t xml:space="preserve"> محمد بن القاسم </w:t>
          </w:r>
          <w:del w:id="2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الكرخي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9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الكرخى كتاب فى اجساء الابقاح كالام لدفى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95" w:author="Transkribus" w:date="2019-12-11T14:30:00Z"/>
          <w:rFonts w:ascii="Courier New" w:hAnsi="Courier New" w:cs="Courier New"/>
        </w:rPr>
      </w:pPr>
      <w:dir w:val="rtl">
        <w:dir w:val="rtl">
          <w:del w:id="2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فى احصاء الايقاع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97" w:author="Transkribus" w:date="2019-12-11T14:30:00Z"/>
          <w:rFonts w:ascii="Courier New" w:hAnsi="Courier New" w:cs="Courier New"/>
        </w:rPr>
      </w:pPr>
      <w:dir w:val="rtl">
        <w:dir w:val="rtl">
          <w:del w:id="2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كلام له فى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النقلة </w:t>
          </w:r>
          <w:del w:id="2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مضافا الى الايقاع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00" w:author="Transkribus" w:date="2019-12-11T14:30:00Z"/>
          <w:rFonts w:ascii="Courier New" w:hAnsi="Courier New" w:cs="Courier New"/>
        </w:rPr>
      </w:pPr>
      <w:dir w:val="rtl">
        <w:dir w:val="rtl">
          <w:del w:id="3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 فى الموسيقى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مختصر فصول فلسفية منتزعة</w:delText>
            </w:r>
          </w:del>
          <w:ins w:id="303" w:author="Transkribus" w:date="2019-12-11T14:30:00Z">
            <w:r w:rsidRPr="00EE6742">
              <w:rPr>
                <w:rFonts w:ascii="Courier New" w:hAnsi="Courier New" w:cs="Courier New"/>
                <w:rtl/>
              </w:rPr>
              <w:t>مصافالى الابقاجح كالام فى الموسفى محنصر نصول فلسغية مبرعة</w:t>
            </w:r>
          </w:ins>
          <w:r w:rsidRPr="00EE6742">
            <w:rPr>
              <w:rFonts w:ascii="Courier New" w:hAnsi="Courier New" w:cs="Courier New"/>
              <w:rtl/>
            </w:rPr>
            <w:t xml:space="preserve"> من كتب الفلاسفة</w:t>
          </w:r>
          <w:del w:id="30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05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3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المبادئ الانسانية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307" w:author="Transkribus" w:date="2019-12-11T14:30:00Z"/>
          <w:rFonts w:ascii="Courier New" w:hAnsi="Courier New" w:cs="Courier New"/>
        </w:rPr>
      </w:pPr>
      <w:dir w:val="rtl">
        <w:dir w:val="rtl">
          <w:ins w:id="30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المبادى الانسانبة </w:t>
            </w:r>
          </w:ins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3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الرد</w:delText>
            </w:r>
          </w:del>
          <w:ins w:id="31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الردعلى جالبنوس عيمانأوله من كالام ار سطوطاليس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</w:t>
          </w:r>
          <w:ins w:id="31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عير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312" w:author="Transkribus" w:date="2019-12-11T14:30:00Z"/>
          <w:rFonts w:ascii="Courier New" w:hAnsi="Courier New" w:cs="Courier New"/>
        </w:rPr>
      </w:pPr>
      <w:ins w:id="313" w:author="Transkribus" w:date="2019-12-11T14:30:00Z">
        <w:r w:rsidRPr="00EE6742">
          <w:rPr>
            <w:rFonts w:ascii="Courier New" w:hAnsi="Courier New" w:cs="Courier New"/>
            <w:rtl/>
          </w:rPr>
          <w:lastRenderedPageBreak/>
          <w:t>معناه كتاب الردعلى ابن الراويدى فى أوب الجدل كتاب الردعلى صى النحوى عماردبة على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314" w:author="Transkribus" w:date="2019-12-11T14:30:00Z">
        <w:r w:rsidRPr="00EE6742">
          <w:rPr>
            <w:rFonts w:ascii="Courier New" w:hAnsi="Courier New" w:cs="Courier New"/>
            <w:rtl/>
          </w:rPr>
          <w:t xml:space="preserve"> أابرسطوطاليس كناب الردعلى</w:t>
        </w:r>
      </w:ins>
      <w:r w:rsidRPr="00EE6742">
        <w:rPr>
          <w:rFonts w:ascii="Courier New" w:hAnsi="Courier New" w:cs="Courier New"/>
          <w:rtl/>
        </w:rPr>
        <w:t xml:space="preserve"> الرازى فى العلم </w:t>
      </w:r>
      <w:del w:id="315" w:author="Transkribus" w:date="2019-12-11T14:30:00Z">
        <w:r w:rsidRPr="009B6BCA">
          <w:rPr>
            <w:rFonts w:ascii="Courier New" w:hAnsi="Courier New" w:cs="Courier New"/>
            <w:rtl/>
          </w:rPr>
          <w:delText>الالهي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316" w:author="Transkribus" w:date="2019-12-11T14:30:00Z">
        <w:r w:rsidRPr="00EE6742">
          <w:rPr>
            <w:rFonts w:ascii="Courier New" w:hAnsi="Courier New" w:cs="Courier New"/>
            <w:rtl/>
          </w:rPr>
          <w:t>الالهى كتاب الواحدو الوجده كالامله فى</w:t>
        </w:r>
      </w:ins>
    </w:p>
    <w:p w:rsidR="007C1FAA" w:rsidRPr="009B6BCA" w:rsidRDefault="007C1FAA" w:rsidP="007C1FAA">
      <w:pPr>
        <w:pStyle w:val="NurText"/>
        <w:bidi/>
        <w:rPr>
          <w:del w:id="317" w:author="Transkribus" w:date="2019-12-11T14:30:00Z"/>
          <w:rFonts w:ascii="Courier New" w:hAnsi="Courier New" w:cs="Courier New"/>
        </w:rPr>
      </w:pPr>
      <w:dir w:val="rtl">
        <w:dir w:val="rtl">
          <w:del w:id="3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الرد على جالينوس فيما تاوله من كلام ارسطوطاليس على غير معناه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19" w:author="Transkribus" w:date="2019-12-11T14:30:00Z"/>
          <w:rFonts w:ascii="Courier New" w:hAnsi="Courier New" w:cs="Courier New"/>
        </w:rPr>
      </w:pPr>
      <w:dir w:val="rtl">
        <w:dir w:val="rtl">
          <w:del w:id="3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الرد على ابن الراوندى فى ادب الجدل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21" w:author="Transkribus" w:date="2019-12-11T14:30:00Z"/>
          <w:rFonts w:ascii="Courier New" w:hAnsi="Courier New" w:cs="Courier New"/>
        </w:rPr>
      </w:pPr>
      <w:dir w:val="rtl">
        <w:dir w:val="rtl">
          <w:del w:id="3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الرد على يحيى النحوى فيما رد به على ارسطوطاليس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23" w:author="Transkribus" w:date="2019-12-11T14:30:00Z"/>
          <w:rFonts w:ascii="Courier New" w:hAnsi="Courier New" w:cs="Courier New"/>
        </w:rPr>
      </w:pPr>
      <w:dir w:val="rtl">
        <w:dir w:val="rtl">
          <w:del w:id="3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الرد على الرازى فى العلم الالهي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25" w:author="Transkribus" w:date="2019-12-11T14:30:00Z"/>
          <w:rFonts w:ascii="Courier New" w:hAnsi="Courier New" w:cs="Courier New"/>
        </w:rPr>
      </w:pPr>
      <w:dir w:val="rtl">
        <w:dir w:val="rtl">
          <w:del w:id="3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الواحد والوحدة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27" w:author="Transkribus" w:date="2019-12-11T14:30:00Z"/>
          <w:rFonts w:ascii="Courier New" w:hAnsi="Courier New" w:cs="Courier New"/>
        </w:rPr>
      </w:pPr>
      <w:dir w:val="rtl">
        <w:dir w:val="rtl">
          <w:del w:id="3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 له فى الحيز والمقدار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29" w:author="Transkribus" w:date="2019-12-11T14:30:00Z"/>
          <w:rFonts w:ascii="Courier New" w:hAnsi="Courier New" w:cs="Courier New"/>
        </w:rPr>
      </w:pPr>
      <w:dir w:val="rtl">
        <w:dir w:val="rtl">
          <w:ins w:id="33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الجير والقدار </w:t>
            </w:r>
          </w:ins>
          <w:r w:rsidRPr="00EE6742">
            <w:rPr>
              <w:rFonts w:ascii="Courier New" w:hAnsi="Courier New" w:cs="Courier New"/>
              <w:rtl/>
            </w:rPr>
            <w:t xml:space="preserve">كتاب فى العقل صغير </w:t>
          </w:r>
          <w:del w:id="33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32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فى العقل </w:t>
          </w:r>
          <w:del w:id="3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كبير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</w:delText>
            </w:r>
          </w:del>
          <w:ins w:id="335" w:author="Transkribus" w:date="2019-12-11T14:30:00Z">
            <w:r w:rsidRPr="00EE6742">
              <w:rPr>
                <w:rFonts w:ascii="Courier New" w:hAnsi="Courier New" w:cs="Courier New"/>
                <w:rtl/>
              </w:rPr>
              <w:t>كمير 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له فى مع</w:t>
          </w:r>
          <w:del w:id="3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r w:rsidRPr="00EE6742">
            <w:rPr>
              <w:rFonts w:ascii="Courier New" w:hAnsi="Courier New" w:cs="Courier New"/>
              <w:rtl/>
            </w:rPr>
            <w:t>ى اسم ال</w:t>
          </w:r>
          <w:del w:id="3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338" w:author="Transkribus" w:date="2019-12-11T14:30:00Z">
            <w:r w:rsidRPr="00EE6742">
              <w:rPr>
                <w:rFonts w:ascii="Courier New" w:hAnsi="Courier New" w:cs="Courier New"/>
                <w:rtl/>
              </w:rPr>
              <w:t>ق</w:t>
            </w:r>
          </w:ins>
          <w:r w:rsidRPr="00EE6742">
            <w:rPr>
              <w:rFonts w:ascii="Courier New" w:hAnsi="Courier New" w:cs="Courier New"/>
              <w:rtl/>
            </w:rPr>
            <w:t>لس</w:t>
          </w:r>
          <w:del w:id="3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340" w:author="Transkribus" w:date="2019-12-11T14:30:00Z">
            <w:r w:rsidRPr="00EE6742">
              <w:rPr>
                <w:rFonts w:ascii="Courier New" w:hAnsi="Courier New" w:cs="Courier New"/>
                <w:rtl/>
              </w:rPr>
              <w:t>ق</w:t>
            </w:r>
          </w:ins>
          <w:r w:rsidRPr="00EE6742">
            <w:rPr>
              <w:rFonts w:ascii="Courier New" w:hAnsi="Courier New" w:cs="Courier New"/>
              <w:rtl/>
            </w:rPr>
            <w:t>ة</w:t>
          </w:r>
          <w:del w:id="34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الموجودات </w:t>
          </w:r>
          <w:del w:id="3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المتغيرة الموجود بالكلام الطبيعي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4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المنغيرة المو جود بالكالام الطببى كتاب شر الطالبرهان كمالامله فى شرحم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44" w:author="Transkribus" w:date="2019-12-11T14:30:00Z"/>
          <w:rFonts w:ascii="Courier New" w:hAnsi="Courier New" w:cs="Courier New"/>
        </w:rPr>
      </w:pPr>
      <w:dir w:val="rtl">
        <w:dir w:val="rtl">
          <w:del w:id="3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شرائط البرهان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 له شرح المستعلق</w:delText>
            </w:r>
          </w:del>
          <w:ins w:id="34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المستغلق</w:t>
            </w:r>
          </w:ins>
          <w:r w:rsidRPr="00EE6742">
            <w:rPr>
              <w:rFonts w:ascii="Courier New" w:hAnsi="Courier New" w:cs="Courier New"/>
              <w:rtl/>
            </w:rPr>
            <w:t xml:space="preserve"> من مصادرة </w:t>
          </w:r>
          <w:del w:id="3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المقالة الاولى والخامسة من اقليدس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4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الثالة الأولى والخامسعمن أو قليدس كالام فى الناق أراه أقراط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50" w:author="Transkribus" w:date="2019-12-11T14:30:00Z"/>
          <w:rFonts w:ascii="Courier New" w:hAnsi="Courier New" w:cs="Courier New"/>
        </w:rPr>
      </w:pPr>
      <w:dir w:val="rtl">
        <w:dir w:val="rtl">
          <w:del w:id="3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كلام فى اتفاق اراء ابقراط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وافلاطن </w:t>
          </w:r>
          <w:del w:id="35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53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رسالة فى التنبيه على </w:t>
          </w:r>
          <w:del w:id="3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355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سباب السعادة</w:t>
          </w:r>
          <w:del w:id="35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57" w:author="Transkribus" w:date="2019-12-11T14:30:00Z"/>
          <w:rFonts w:ascii="Courier New" w:hAnsi="Courier New" w:cs="Courier New"/>
        </w:rPr>
      </w:pPr>
      <w:dir w:val="rtl">
        <w:dir w:val="rtl">
          <w:del w:id="3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</w:delText>
            </w:r>
          </w:del>
          <w:ins w:id="35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كمالام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الجزء </w:t>
          </w:r>
          <w:del w:id="3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وما لا يتجزا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361" w:author="Transkribus" w:date="2019-12-11T14:30:00Z"/>
          <w:rFonts w:ascii="Courier New" w:hAnsi="Courier New" w:cs="Courier New"/>
        </w:rPr>
      </w:pPr>
      <w:dir w:val="rtl">
        <w:dir w:val="rtl">
          <w:del w:id="3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</w:delText>
            </w:r>
          </w:del>
          <w:ins w:id="363" w:author="Transkribus" w:date="2019-12-11T14:30:00Z">
            <w:r w:rsidRPr="00EE6742">
              <w:rPr>
                <w:rFonts w:ascii="Courier New" w:hAnsi="Courier New" w:cs="Courier New"/>
                <w:rtl/>
              </w:rPr>
              <w:t>ومالاجزاكالام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اسم </w:t>
          </w:r>
          <w:del w:id="3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الفلسفة وسبب ظهورها واسماء المبرزين </w:delText>
            </w:r>
          </w:del>
          <w:ins w:id="36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الفلسقة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366" w:author="Transkribus" w:date="2019-12-11T14:30:00Z">
        <w:r w:rsidRPr="00EE6742">
          <w:rPr>
            <w:rFonts w:ascii="Courier New" w:hAnsi="Courier New" w:cs="Courier New"/>
            <w:rtl/>
          </w:rPr>
          <w:t xml:space="preserve"> وسيب طهور هاو أسماء الميرز بن </w:t>
        </w:r>
      </w:ins>
      <w:r w:rsidRPr="00EE6742">
        <w:rPr>
          <w:rFonts w:ascii="Courier New" w:hAnsi="Courier New" w:cs="Courier New"/>
          <w:rtl/>
        </w:rPr>
        <w:t xml:space="preserve">فيها وعلى من </w:t>
      </w:r>
      <w:del w:id="367" w:author="Transkribus" w:date="2019-12-11T14:30:00Z">
        <w:r w:rsidRPr="009B6BCA">
          <w:rPr>
            <w:rFonts w:ascii="Courier New" w:hAnsi="Courier New" w:cs="Courier New"/>
            <w:rtl/>
          </w:rPr>
          <w:delText>قرا منهم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368" w:author="Transkribus" w:date="2019-12-11T14:30:00Z">
        <w:r w:rsidRPr="00EE6742">
          <w:rPr>
            <w:rFonts w:ascii="Courier New" w:hAnsi="Courier New" w:cs="Courier New"/>
            <w:rtl/>
          </w:rPr>
          <w:t>قراهيم كمالام فى الحن كمالام فى الحوهر كتاب</w:t>
        </w:r>
      </w:ins>
    </w:p>
    <w:p w:rsidR="007C1FAA" w:rsidRPr="009B6BCA" w:rsidRDefault="007C1FAA" w:rsidP="007C1FAA">
      <w:pPr>
        <w:pStyle w:val="NurText"/>
        <w:bidi/>
        <w:rPr>
          <w:del w:id="369" w:author="Transkribus" w:date="2019-12-11T14:30:00Z"/>
          <w:rFonts w:ascii="Courier New" w:hAnsi="Courier New" w:cs="Courier New"/>
        </w:rPr>
      </w:pPr>
      <w:dir w:val="rtl">
        <w:dir w:val="rtl">
          <w:del w:id="3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 فى الجن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71" w:author="Transkribus" w:date="2019-12-11T14:30:00Z"/>
          <w:rFonts w:ascii="Courier New" w:hAnsi="Courier New" w:cs="Courier New"/>
        </w:rPr>
      </w:pPr>
      <w:dir w:val="rtl">
        <w:dir w:val="rtl">
          <w:del w:id="3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 فى الجوهر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73" w:author="Transkribus" w:date="2019-12-11T14:30:00Z"/>
          <w:rFonts w:ascii="Courier New" w:hAnsi="Courier New" w:cs="Courier New"/>
        </w:rPr>
      </w:pPr>
      <w:dir w:val="rtl">
        <w:dir w:val="rtl">
          <w:del w:id="3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فى الفحص المدني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75" w:author="Transkribus" w:date="2019-12-11T14:30:00Z"/>
          <w:rFonts w:ascii="Courier New" w:hAnsi="Courier New" w:cs="Courier New"/>
        </w:rPr>
      </w:pPr>
      <w:dir w:val="rtl">
        <w:dir w:val="rtl">
          <w:ins w:id="37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القجس المدى </w:t>
            </w:r>
          </w:ins>
          <w:r w:rsidRPr="00EE6742">
            <w:rPr>
              <w:rFonts w:ascii="Courier New" w:hAnsi="Courier New" w:cs="Courier New"/>
              <w:rtl/>
            </w:rPr>
            <w:t xml:space="preserve">كتاب السياسات </w:t>
          </w:r>
          <w:del w:id="3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المدنية ويعرف بمبادئ</w:delText>
            </w:r>
          </w:del>
          <w:ins w:id="37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المدسةوبعرف عبادى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الموجودات</w:t>
          </w:r>
          <w:del w:id="37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380" w:author="Transkribus" w:date="2019-12-11T14:30:00Z"/>
          <w:rFonts w:ascii="Courier New" w:hAnsi="Courier New" w:cs="Courier New"/>
        </w:rPr>
      </w:pPr>
      <w:dir w:val="rtl">
        <w:dir w:val="rtl">
          <w:del w:id="3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</w:delText>
            </w:r>
          </w:del>
          <w:ins w:id="38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الملة والفقه</w:t>
          </w:r>
          <w:del w:id="3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مدنى كلام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384" w:author="Transkribus" w:date="2019-12-11T14:30:00Z">
        <w:r w:rsidRPr="00EE6742">
          <w:rPr>
            <w:rFonts w:ascii="Courier New" w:hAnsi="Courier New" w:cs="Courier New"/>
            <w:rtl/>
          </w:rPr>
          <w:t>مذنى كالام</w:t>
        </w:r>
      </w:ins>
      <w:r w:rsidRPr="00EE6742">
        <w:rPr>
          <w:rFonts w:ascii="Courier New" w:hAnsi="Courier New" w:cs="Courier New"/>
          <w:rtl/>
        </w:rPr>
        <w:t xml:space="preserve"> جمعه من اقاويل الن</w:t>
      </w:r>
      <w:del w:id="385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ins w:id="386" w:author="Transkribus" w:date="2019-12-11T14:30:00Z">
        <w:r w:rsidRPr="00EE6742">
          <w:rPr>
            <w:rFonts w:ascii="Courier New" w:hAnsi="Courier New" w:cs="Courier New"/>
            <w:rtl/>
          </w:rPr>
          <w:t>ن</w:t>
        </w:r>
      </w:ins>
      <w:r w:rsidRPr="00EE6742">
        <w:rPr>
          <w:rFonts w:ascii="Courier New" w:hAnsi="Courier New" w:cs="Courier New"/>
          <w:rtl/>
        </w:rPr>
        <w:t xml:space="preserve">ى صلى الله عليه وسلم </w:t>
      </w:r>
      <w:del w:id="387" w:author="Transkribus" w:date="2019-12-11T14:30:00Z">
        <w:r w:rsidRPr="009B6BCA">
          <w:rPr>
            <w:rFonts w:ascii="Courier New" w:hAnsi="Courier New" w:cs="Courier New"/>
            <w:rtl/>
          </w:rPr>
          <w:delText>يشير فيه</w:delText>
        </w:r>
      </w:del>
      <w:ins w:id="388" w:author="Transkribus" w:date="2019-12-11T14:30:00Z">
        <w:r w:rsidRPr="00EE6742">
          <w:rPr>
            <w:rFonts w:ascii="Courier New" w:hAnsi="Courier New" w:cs="Courier New"/>
            <w:rtl/>
          </w:rPr>
          <w:t>اشيرفيه</w:t>
        </w:r>
      </w:ins>
      <w:r w:rsidRPr="00EE6742">
        <w:rPr>
          <w:rFonts w:ascii="Courier New" w:hAnsi="Courier New" w:cs="Courier New"/>
          <w:rtl/>
        </w:rPr>
        <w:t xml:space="preserve"> الى صناعة المنطق</w:t>
      </w:r>
      <w:del w:id="38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390" w:author="Transkribus" w:date="2019-12-11T14:30:00Z">
        <w:r w:rsidRPr="00EE6742">
          <w:rPr>
            <w:rFonts w:ascii="Courier New" w:hAnsi="Courier New" w:cs="Courier New"/>
            <w:rtl/>
          </w:rPr>
          <w:t xml:space="preserve"> كتاب فى</w:t>
        </w:r>
      </w:ins>
    </w:p>
    <w:p w:rsidR="007C1FAA" w:rsidRPr="009B6BCA" w:rsidRDefault="007C1FAA" w:rsidP="007C1FAA">
      <w:pPr>
        <w:pStyle w:val="NurText"/>
        <w:bidi/>
        <w:rPr>
          <w:del w:id="391" w:author="Transkribus" w:date="2019-12-11T14:30:00Z"/>
          <w:rFonts w:ascii="Courier New" w:hAnsi="Courier New" w:cs="Courier New"/>
        </w:rPr>
      </w:pPr>
      <w:dir w:val="rtl">
        <w:dir w:val="rtl">
          <w:del w:id="3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كتاب فى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الخطابة </w:t>
          </w:r>
          <w:del w:id="3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كبير عشرون مجلدا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رسالة</w:delText>
            </w:r>
          </w:del>
          <w:ins w:id="395" w:author="Transkribus" w:date="2019-12-11T14:30:00Z">
            <w:r w:rsidRPr="00EE6742">
              <w:rPr>
                <w:rFonts w:ascii="Courier New" w:hAnsi="Courier New" w:cs="Courier New"/>
                <w:rtl/>
              </w:rPr>
              <w:t>كممير عسرون مجلذا رشالة فى قود الجيوس 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3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قواد الجيوش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9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العايس والجروب كتاب فى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398" w:author="Transkribus" w:date="2019-12-11T14:30:00Z"/>
          <w:rFonts w:ascii="Courier New" w:hAnsi="Courier New" w:cs="Courier New"/>
        </w:rPr>
      </w:pPr>
      <w:dir w:val="rtl">
        <w:dir w:val="rtl">
          <w:del w:id="3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 فى المعايش والحروب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00" w:author="Transkribus" w:date="2019-12-11T14:30:00Z"/>
          <w:rFonts w:ascii="Courier New" w:hAnsi="Courier New" w:cs="Courier New"/>
        </w:rPr>
      </w:pPr>
      <w:dir w:val="rtl">
        <w:dir w:val="rtl">
          <w:del w:id="4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فى التاثيرات العلوية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مقالة</w:delText>
            </w:r>
          </w:del>
          <w:ins w:id="40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الناشرات العلوبة مثالة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الجهة التى </w:t>
          </w:r>
          <w:ins w:id="404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>يص</w:t>
          </w:r>
          <w:ins w:id="405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ح عليها القول ب</w:t>
          </w:r>
          <w:del w:id="4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407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حكام النجوم</w:t>
          </w:r>
          <w:del w:id="40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0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كتاب فى الفصول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10" w:author="Transkribus" w:date="2019-12-11T14:30:00Z"/>
          <w:rFonts w:ascii="Courier New" w:hAnsi="Courier New" w:cs="Courier New"/>
        </w:rPr>
      </w:pPr>
      <w:dir w:val="rtl">
        <w:dir w:val="rtl">
          <w:del w:id="4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فى الفصول المنتزعة للاجتماعات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12" w:author="Transkribus" w:date="2019-12-11T14:30:00Z"/>
          <w:rFonts w:ascii="Courier New" w:hAnsi="Courier New" w:cs="Courier New"/>
        </w:rPr>
      </w:pPr>
      <w:dir w:val="rtl">
        <w:dir w:val="rtl">
          <w:del w:id="4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كتاب </w:delText>
            </w:r>
          </w:del>
          <w:ins w:id="41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البنزية الاحثماات كمتاب </w:t>
            </w:r>
          </w:ins>
          <w:r w:rsidRPr="00EE6742">
            <w:rPr>
              <w:rFonts w:ascii="Courier New" w:hAnsi="Courier New" w:cs="Courier New"/>
              <w:rtl/>
            </w:rPr>
            <w:t>فى الحيل والنوا</w:t>
          </w:r>
          <w:del w:id="4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يس </w:t>
          </w:r>
          <w:del w:id="41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17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كلام له فى الرؤيا</w:t>
          </w:r>
          <w:del w:id="41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</w:delText>
            </w:r>
          </w:del>
          <w:ins w:id="42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كمتاب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صناعة الكتا</w:t>
          </w:r>
          <w:del w:id="4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22" w:author="Transkribus" w:date="2019-12-11T14:30:00Z">
            <w:r w:rsidRPr="00EE6742">
              <w:rPr>
                <w:rFonts w:ascii="Courier New" w:hAnsi="Courier New" w:cs="Courier New"/>
                <w:rtl/>
              </w:rPr>
              <w:t>سم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شرح كتاب البرهان لارسطوطاليس على طريق</w:delText>
            </w:r>
          </w:del>
          <w:ins w:id="424" w:author="Transkribus" w:date="2019-12-11T14:30:00Z">
            <w:r w:rsidRPr="00EE6742">
              <w:rPr>
                <w:rFonts w:ascii="Courier New" w:hAnsi="Courier New" w:cs="Courier New"/>
                <w:rtl/>
              </w:rPr>
              <w:t>اشرجم كمتاب البرمان الارسطوطاليس على طر بق</w:t>
            </w:r>
          </w:ins>
          <w:r w:rsidRPr="00EE6742">
            <w:rPr>
              <w:rFonts w:ascii="Courier New" w:hAnsi="Courier New" w:cs="Courier New"/>
              <w:rtl/>
            </w:rPr>
            <w:t xml:space="preserve"> التعليق </w:t>
          </w:r>
          <w:del w:id="4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426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ملا</w:t>
          </w:r>
          <w:del w:id="4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</w:delText>
            </w:r>
          </w:del>
          <w:ins w:id="428" w:author="Transkribus" w:date="2019-12-11T14:30:00Z">
            <w:r w:rsidRPr="00EE6742">
              <w:rPr>
                <w:rFonts w:ascii="Courier New" w:hAnsi="Courier New" w:cs="Courier New"/>
                <w:rtl/>
              </w:rPr>
              <w:t>ء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ابراهيم بن ع</w:t>
          </w:r>
          <w:ins w:id="429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دى تلميذ</w:t>
          </w:r>
          <w:del w:id="4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له بحلب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31" w:author="Transkribus" w:date="2019-12-11T14:30:00Z"/>
          <w:rFonts w:ascii="Courier New" w:hAnsi="Courier New" w:cs="Courier New"/>
        </w:rPr>
      </w:pPr>
      <w:dir w:val="rtl">
        <w:dir w:val="rtl">
          <w:del w:id="4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</w:delText>
            </w:r>
          </w:del>
          <w:ins w:id="43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اله يحلب 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له فى العلم </w:t>
          </w:r>
          <w:del w:id="4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الالهي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شرح</w:delText>
            </w:r>
          </w:del>
          <w:ins w:id="43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الالهمى -رح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المواضع المستغلقة من كتاب </w:t>
          </w:r>
          <w:del w:id="4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قاطيغورياس لارسطوطاليس ويعرف بتعليقات الحواشي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38" w:author="Transkribus" w:date="2019-12-11T14:30:00Z">
            <w:r w:rsidRPr="00EE6742">
              <w:rPr>
                <w:rFonts w:ascii="Courier New" w:hAnsi="Courier New" w:cs="Courier New"/>
                <w:rtl/>
              </w:rPr>
              <w:t>قاط قورياس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39" w:author="Transkribus" w:date="2019-12-11T14:30:00Z"/>
          <w:rFonts w:ascii="Courier New" w:hAnsi="Courier New" w:cs="Courier New"/>
        </w:rPr>
      </w:pPr>
      <w:dir w:val="rtl">
        <w:dir w:val="rtl">
          <w:del w:id="4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</w:delText>
            </w:r>
          </w:del>
          <w:ins w:id="44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الار سطوط اليس ويعرف معليقات الحواشى 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4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443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 xml:space="preserve">عضاء الحيوان </w:t>
          </w:r>
          <w:del w:id="44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445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4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مختصر جميع </w:delText>
            </w:r>
          </w:del>
          <w:ins w:id="447" w:author="Transkribus" w:date="2019-12-11T14:30:00Z">
            <w:r w:rsidRPr="00EE6742">
              <w:rPr>
                <w:rFonts w:ascii="Courier New" w:hAnsi="Courier New" w:cs="Courier New"/>
                <w:rtl/>
              </w:rPr>
              <w:t>منصرجمي٢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48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الكتب المنطق</w:t>
      </w:r>
      <w:del w:id="449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r w:rsidRPr="00EE6742">
        <w:rPr>
          <w:rFonts w:ascii="Courier New" w:hAnsi="Courier New" w:cs="Courier New"/>
          <w:rtl/>
        </w:rPr>
        <w:t xml:space="preserve">ة </w:t>
      </w:r>
      <w:del w:id="45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451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كتاب المد</w:t>
          </w:r>
          <w:del w:id="4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</w:delText>
            </w:r>
          </w:del>
          <w:ins w:id="453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 w:rsidRPr="00EE6742">
            <w:rPr>
              <w:rFonts w:ascii="Courier New" w:hAnsi="Courier New" w:cs="Courier New"/>
              <w:rtl/>
            </w:rPr>
            <w:t xml:space="preserve">ل الى المنطق </w:t>
          </w:r>
          <w:del w:id="45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التوسط </w:t>
          </w:r>
          <w:del w:id="4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ins w:id="456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>ين ارسطوطاليس وجالينوس</w:t>
          </w:r>
          <w:del w:id="45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58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4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غرض</w:delText>
            </w:r>
          </w:del>
          <w:ins w:id="460" w:author="Transkribus" w:date="2019-12-11T14:30:00Z">
            <w:r w:rsidRPr="00EE6742">
              <w:rPr>
                <w:rFonts w:ascii="Courier New" w:hAnsi="Courier New" w:cs="Courier New"/>
                <w:rtl/>
              </w:rPr>
              <w:t>عرس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المقولات</w:t>
          </w:r>
          <w:del w:id="46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62" w:author="Transkribus" w:date="2019-12-11T14:30:00Z"/>
          <w:rFonts w:ascii="Courier New" w:hAnsi="Courier New" w:cs="Courier New"/>
        </w:rPr>
      </w:pPr>
      <w:dir w:val="rtl">
        <w:dir w:val="rtl">
          <w:del w:id="4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</w:delText>
            </w:r>
          </w:del>
          <w:ins w:id="46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له فى </w:t>
          </w:r>
          <w:del w:id="4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الشعر والقوافي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466" w:author="Transkribus" w:date="2019-12-11T14:30:00Z"/>
          <w:rFonts w:ascii="Courier New" w:hAnsi="Courier New" w:cs="Courier New"/>
        </w:rPr>
      </w:pPr>
      <w:dir w:val="rtl">
        <w:dir w:val="rtl">
          <w:del w:id="4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شرح كتاب</w:delText>
            </w:r>
          </w:del>
          <w:ins w:id="46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الشعرو القوافى صرحكاب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العبارة لارسطوطاليس على</w:t>
          </w:r>
          <w:del w:id="4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70" w:author="Transkribus" w:date="2019-12-11T14:30:00Z"/>
          <w:rFonts w:ascii="Courier New" w:hAnsi="Courier New" w:cs="Courier New"/>
        </w:rPr>
      </w:pPr>
      <w:ins w:id="471" w:author="Transkribus" w:date="2019-12-11T14:30:00Z">
        <w:r w:rsidRPr="00EE6742">
          <w:rPr>
            <w:rFonts w:ascii="Courier New" w:hAnsi="Courier New" w:cs="Courier New"/>
            <w:rtl/>
          </w:rPr>
          <w:t>ص</w:t>
        </w:r>
      </w:ins>
      <w:r w:rsidRPr="00EE6742">
        <w:rPr>
          <w:rFonts w:ascii="Courier New" w:hAnsi="Courier New" w:cs="Courier New"/>
          <w:rtl/>
        </w:rPr>
        <w:t>هة التعليق</w:t>
      </w:r>
      <w:del w:id="47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473" w:author="Transkribus" w:date="2019-12-11T14:30:00Z"/>
          <w:rFonts w:ascii="Courier New" w:hAnsi="Courier New" w:cs="Courier New"/>
        </w:rPr>
      </w:pPr>
      <w:dir w:val="rtl">
        <w:dir w:val="rtl">
          <w:del w:id="4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تعاليق</w:delText>
            </w:r>
          </w:del>
          <w:ins w:id="47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فه البق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كتاب القياس </w:t>
          </w:r>
          <w:del w:id="47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فى </w:t>
          </w:r>
          <w:del w:id="4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القوة المتناهية</w:delText>
            </w:r>
          </w:del>
          <w:ins w:id="47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القؤة التناهبة</w:t>
            </w:r>
          </w:ins>
          <w:r w:rsidRPr="00EE6742">
            <w:rPr>
              <w:rFonts w:ascii="Courier New" w:hAnsi="Courier New" w:cs="Courier New"/>
              <w:rtl/>
            </w:rPr>
            <w:t xml:space="preserve"> وغير </w:t>
          </w:r>
          <w:del w:id="4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المتناهية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8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المتناهبة عليق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81" w:author="Transkribus" w:date="2019-12-11T14:30:00Z"/>
          <w:rFonts w:ascii="Courier New" w:hAnsi="Courier New" w:cs="Courier New"/>
        </w:rPr>
      </w:pPr>
      <w:dir w:val="rtl">
        <w:dir w:val="rtl">
          <w:del w:id="4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تعليق له</w:delText>
            </w:r>
          </w:del>
          <w:ins w:id="48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اله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النجوم</w:t>
          </w:r>
          <w:del w:id="48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85" w:author="Transkribus" w:date="2019-12-11T14:30:00Z"/>
          <w:rFonts w:ascii="Courier New" w:hAnsi="Courier New" w:cs="Courier New"/>
        </w:rPr>
      </w:pPr>
      <w:dir w:val="rtl">
        <w:dir w:val="rtl">
          <w:del w:id="4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</w:delText>
            </w:r>
          </w:del>
          <w:ins w:id="48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٣تاب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4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الاشياء التى يحتاج ان تعلم قبل الفلسفة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فصول له مما جمعه</w:delText>
            </w:r>
          </w:del>
          <w:ins w:id="49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الاشباء النى سحتاج ابن تعسلم قيل الخلسفة نصول له شماجمعة</w:t>
            </w:r>
          </w:ins>
          <w:r w:rsidRPr="00EE6742">
            <w:rPr>
              <w:rFonts w:ascii="Courier New" w:hAnsi="Courier New" w:cs="Courier New"/>
              <w:rtl/>
            </w:rPr>
            <w:t xml:space="preserve"> من ك</w:t>
          </w:r>
          <w:ins w:id="491" w:author="Transkribus" w:date="2019-12-11T14:30:00Z">
            <w:r w:rsidRPr="00EE6742">
              <w:rPr>
                <w:rFonts w:ascii="Courier New" w:hAnsi="Courier New" w:cs="Courier New"/>
                <w:rtl/>
              </w:rPr>
              <w:t>ما</w:t>
            </w:r>
          </w:ins>
          <w:r w:rsidRPr="00EE6742">
            <w:rPr>
              <w:rFonts w:ascii="Courier New" w:hAnsi="Courier New" w:cs="Courier New"/>
              <w:rtl/>
            </w:rPr>
            <w:t>لام</w:t>
          </w:r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49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القدماء </w:t>
      </w:r>
      <w:del w:id="49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كتاب فى ا</w:t>
          </w:r>
          <w:del w:id="4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495" w:author="Transkribus" w:date="2019-12-11T14:30:00Z">
            <w:r w:rsidRPr="00EE6742">
              <w:rPr>
                <w:rFonts w:ascii="Courier New" w:hAnsi="Courier New" w:cs="Courier New"/>
                <w:rtl/>
              </w:rPr>
              <w:t>أق</w:t>
            </w:r>
          </w:ins>
          <w:r w:rsidRPr="00EE6742">
            <w:rPr>
              <w:rFonts w:ascii="Courier New" w:hAnsi="Courier New" w:cs="Courier New"/>
              <w:rtl/>
            </w:rPr>
            <w:t>را</w:t>
          </w:r>
          <w:del w:id="4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ض</w:delText>
            </w:r>
          </w:del>
          <w:ins w:id="497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 ارسطوطاليس فى كل </w:t>
          </w:r>
          <w:del w:id="4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واحد من</w:delText>
            </w:r>
          </w:del>
          <w:ins w:id="499" w:author="Transkribus" w:date="2019-12-11T14:30:00Z">
            <w:r w:rsidRPr="00EE6742">
              <w:rPr>
                <w:rFonts w:ascii="Courier New" w:hAnsi="Courier New" w:cs="Courier New"/>
                <w:rtl/>
              </w:rPr>
              <w:t>واحدمن</w:t>
            </w:r>
          </w:ins>
          <w:r w:rsidRPr="00EE6742">
            <w:rPr>
              <w:rFonts w:ascii="Courier New" w:hAnsi="Courier New" w:cs="Courier New"/>
              <w:rtl/>
            </w:rPr>
            <w:t xml:space="preserve"> كتبه</w:t>
          </w:r>
          <w:del w:id="50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0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كتاب المقايسى محنصر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502" w:author="Transkribus" w:date="2019-12-11T14:30:00Z"/>
          <w:rFonts w:ascii="Courier New" w:hAnsi="Courier New" w:cs="Courier New"/>
        </w:rPr>
      </w:pPr>
      <w:dir w:val="rtl">
        <w:dir w:val="rtl">
          <w:del w:id="5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المقاييس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504" w:author="Transkribus" w:date="2019-12-11T14:30:00Z"/>
          <w:rFonts w:ascii="Courier New" w:hAnsi="Courier New" w:cs="Courier New"/>
        </w:rPr>
      </w:pPr>
      <w:dir w:val="rtl">
        <w:dir w:val="rtl">
          <w:del w:id="5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مختصر كتاب</w:delText>
            </w:r>
          </w:del>
          <w:ins w:id="506" w:author="Transkribus" w:date="2019-12-11T14:30:00Z">
            <w:r w:rsidRPr="00EE6742">
              <w:rPr>
                <w:rFonts w:ascii="Courier New" w:hAnsi="Courier New" w:cs="Courier New"/>
                <w:rtl/>
              </w:rPr>
              <w:t>كناب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الهدى</w:t>
          </w:r>
          <w:del w:id="50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508" w:author="Transkribus" w:date="2019-12-11T14:30:00Z"/>
          <w:rFonts w:ascii="Courier New" w:hAnsi="Courier New" w:cs="Courier New"/>
        </w:rPr>
      </w:pPr>
      <w:dir w:val="rtl">
        <w:dir w:val="rtl">
          <w:del w:id="5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</w:delText>
            </w:r>
          </w:del>
          <w:ins w:id="51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ك٣تاب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</w:t>
          </w:r>
          <w:del w:id="5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غات </w:t>
          </w:r>
          <w:del w:id="51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513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فى </w:t>
          </w:r>
          <w:del w:id="5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الاجتماعات المدنية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</w:delText>
            </w:r>
          </w:del>
          <w:ins w:id="51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الاجثماعات المدببة 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5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 حركة</w:delText>
            </w:r>
          </w:del>
          <w:ins w:id="518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 حركمة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الفلك دا</w:t>
          </w:r>
          <w:del w:id="5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ئ</w:delText>
            </w:r>
          </w:del>
          <w:ins w:id="520" w:author="Transkribus" w:date="2019-12-11T14:30:00Z">
            <w:r w:rsidRPr="00EE6742">
              <w:rPr>
                <w:rFonts w:ascii="Courier New" w:hAnsi="Courier New" w:cs="Courier New"/>
                <w:rtl/>
              </w:rPr>
              <w:t>ث</w:t>
            </w:r>
          </w:ins>
          <w:r w:rsidRPr="00EE6742">
            <w:rPr>
              <w:rFonts w:ascii="Courier New" w:hAnsi="Courier New" w:cs="Courier New"/>
              <w:rtl/>
            </w:rPr>
            <w:t>مة</w:t>
          </w:r>
          <w:del w:id="52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522" w:author="Transkribus" w:date="2019-12-11T14:30:00Z"/>
          <w:rFonts w:ascii="Courier New" w:hAnsi="Courier New" w:cs="Courier New"/>
        </w:rPr>
      </w:pPr>
      <w:dir w:val="rtl">
        <w:dir w:val="rtl">
          <w:del w:id="5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 فيما يصلح ان يذم المؤدب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524" w:author="Transkribus" w:date="2019-12-11T14:30:00Z"/>
          <w:rFonts w:ascii="Courier New" w:hAnsi="Courier New" w:cs="Courier New"/>
        </w:rPr>
      </w:pPr>
      <w:dir w:val="rtl">
        <w:dir w:val="rtl">
          <w:del w:id="5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</w:delText>
            </w:r>
          </w:del>
          <w:ins w:id="526" w:author="Transkribus" w:date="2019-12-11T14:30:00Z">
            <w:r w:rsidRPr="00EE6742">
              <w:rPr>
                <w:rFonts w:ascii="Courier New" w:hAnsi="Courier New" w:cs="Courier New"/>
                <w:rtl/>
              </w:rPr>
              <w:t>كالام عثمانصلم ابن بذم الموذب 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5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المعاليق والجون</w:delText>
            </w:r>
          </w:del>
          <w:ins w:id="52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العالبق والحون</w:t>
            </w:r>
          </w:ins>
          <w:r w:rsidRPr="00EE6742">
            <w:rPr>
              <w:rFonts w:ascii="Courier New" w:hAnsi="Courier New" w:cs="Courier New"/>
              <w:rtl/>
            </w:rPr>
            <w:t xml:space="preserve"> وغير ذلك</w:t>
          </w:r>
          <w:del w:id="52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</w:delText>
            </w:r>
          </w:del>
          <w:ins w:id="53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كمالام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5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لوازم الفلسفة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33" w:author="Transkribus" w:date="2019-12-11T14:30:00Z">
            <w:r w:rsidRPr="00EE6742">
              <w:rPr>
                <w:rFonts w:ascii="Courier New" w:hAnsi="Courier New" w:cs="Courier New"/>
                <w:rtl/>
              </w:rPr>
              <w:t>لوانزم الغلسقة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534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مقالة فى وجوب صناعة </w:t>
          </w:r>
          <w:del w:id="5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الكيمياء والرد على مبطليها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مقالة فى اغراض ارسطوطاليس</w:delText>
            </w:r>
          </w:del>
          <w:ins w:id="53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الكمياء والردعلى مطليها مةالة فى اقراس أو سطوطاليس</w:t>
            </w:r>
          </w:ins>
          <w:r w:rsidRPr="00EE6742">
            <w:rPr>
              <w:rFonts w:ascii="Courier New" w:hAnsi="Courier New" w:cs="Courier New"/>
              <w:rtl/>
            </w:rPr>
            <w:t xml:space="preserve"> فى كل</w:t>
          </w:r>
          <w:del w:id="5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مقالة من كتابه الموسوم بالحروف وهو تحقيق غرضه فى كتاب ما بعد الطبيعة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539" w:author="Transkribus" w:date="2019-12-11T14:30:00Z"/>
          <w:rFonts w:ascii="Courier New" w:hAnsi="Courier New" w:cs="Courier New"/>
        </w:rPr>
      </w:pPr>
      <w:dir w:val="rtl">
        <w:dir w:val="rtl">
          <w:del w:id="5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كتاب فى الدعاوى </w:delText>
            </w:r>
          </w:del>
          <w:ins w:id="541" w:author="Transkribus" w:date="2019-12-11T14:30:00Z">
            <w:r w:rsidRPr="00EE6742">
              <w:rPr>
                <w:rFonts w:ascii="Courier New" w:hAnsi="Courier New" w:cs="Courier New"/>
                <w:rtl/>
              </w:rPr>
              <w:t>مقالةمن كنابه الموسوم بالحجروف وهو محقيق عرضه فى كتار مابعد الطببعة كتاب فى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542" w:author="Transkribus" w:date="2019-12-11T14:30:00Z">
        <w:r w:rsidRPr="00EE6742">
          <w:rPr>
            <w:rFonts w:ascii="Courier New" w:hAnsi="Courier New" w:cs="Courier New"/>
            <w:rtl/>
          </w:rPr>
          <w:t xml:space="preserve">الدعاونى </w:t>
        </w:r>
      </w:ins>
      <w:r w:rsidRPr="00EE6742">
        <w:rPr>
          <w:rFonts w:ascii="Courier New" w:hAnsi="Courier New" w:cs="Courier New"/>
          <w:rtl/>
        </w:rPr>
        <w:t>المنسوبة الى ارسطوطاليس فى الفلسفة مجرد</w:t>
      </w:r>
      <w:del w:id="543" w:author="Transkribus" w:date="2019-12-11T14:30:00Z">
        <w:r w:rsidRPr="009B6BCA">
          <w:rPr>
            <w:rFonts w:ascii="Courier New" w:hAnsi="Courier New" w:cs="Courier New"/>
            <w:rtl/>
          </w:rPr>
          <w:delText>ة</w:delText>
        </w:r>
      </w:del>
      <w:ins w:id="544" w:author="Transkribus" w:date="2019-12-11T14:30:00Z">
        <w:r w:rsidRPr="00EE6742">
          <w:rPr>
            <w:rFonts w:ascii="Courier New" w:hAnsi="Courier New" w:cs="Courier New"/>
            <w:rtl/>
          </w:rPr>
          <w:t>ه</w:t>
        </w:r>
      </w:ins>
      <w:r w:rsidRPr="00EE6742">
        <w:rPr>
          <w:rFonts w:ascii="Courier New" w:hAnsi="Courier New" w:cs="Courier New"/>
          <w:rtl/>
        </w:rPr>
        <w:t xml:space="preserve"> عن </w:t>
      </w:r>
      <w:del w:id="545" w:author="Transkribus" w:date="2019-12-11T14:30:00Z">
        <w:r w:rsidRPr="009B6BCA">
          <w:rPr>
            <w:rFonts w:ascii="Courier New" w:hAnsi="Courier New" w:cs="Courier New"/>
            <w:rtl/>
          </w:rPr>
          <w:delText>بياناتها وحججها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546" w:author="Transkribus" w:date="2019-12-11T14:30:00Z">
        <w:r w:rsidRPr="00EE6742">
          <w:rPr>
            <w:rFonts w:ascii="Courier New" w:hAnsi="Courier New" w:cs="Courier New"/>
            <w:rtl/>
          </w:rPr>
          <w:t>باناته اوجميها فعاليق نى</w:t>
        </w:r>
      </w:ins>
    </w:p>
    <w:p w:rsidR="007C1FAA" w:rsidRPr="009B6BCA" w:rsidRDefault="007C1FAA" w:rsidP="007C1FAA">
      <w:pPr>
        <w:pStyle w:val="NurText"/>
        <w:bidi/>
        <w:rPr>
          <w:del w:id="547" w:author="Transkribus" w:date="2019-12-11T14:30:00Z"/>
          <w:rFonts w:ascii="Courier New" w:hAnsi="Courier New" w:cs="Courier New"/>
        </w:rPr>
      </w:pPr>
      <w:dir w:val="rtl">
        <w:dir w:val="rtl">
          <w:del w:id="5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تعاليق فى </w:delText>
            </w:r>
          </w:del>
          <w:r w:rsidRPr="00EE6742">
            <w:rPr>
              <w:rFonts w:ascii="Courier New" w:hAnsi="Courier New" w:cs="Courier New"/>
              <w:rtl/>
            </w:rPr>
            <w:t>الحكمة</w:t>
          </w:r>
          <w:del w:id="54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كلام املاه</w:delText>
            </w:r>
          </w:del>
          <w:ins w:id="55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كالام أملاء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</w:t>
          </w:r>
          <w:del w:id="5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سائل ساله</w:delText>
            </w:r>
          </w:del>
          <w:ins w:id="553" w:author="Transkribus" w:date="2019-12-11T14:30:00Z">
            <w:r w:rsidRPr="00EE6742">
              <w:rPr>
                <w:rFonts w:ascii="Courier New" w:hAnsi="Courier New" w:cs="Courier New"/>
                <w:rtl/>
              </w:rPr>
              <w:t>صاقل -اله</w:t>
            </w:r>
          </w:ins>
          <w:r w:rsidRPr="00EE6742">
            <w:rPr>
              <w:rFonts w:ascii="Courier New" w:hAnsi="Courier New" w:cs="Courier New"/>
              <w:rtl/>
            </w:rPr>
            <w:t xml:space="preserve"> عن </w:t>
          </w:r>
          <w:del w:id="5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معنى ذات ومعنى</w:delText>
            </w:r>
          </w:del>
          <w:ins w:id="555" w:author="Transkribus" w:date="2019-12-11T14:30:00Z">
            <w:r w:rsidRPr="00EE6742">
              <w:rPr>
                <w:rFonts w:ascii="Courier New" w:hAnsi="Courier New" w:cs="Courier New"/>
                <w:rtl/>
              </w:rPr>
              <w:t>معى دات ويغى</w:t>
            </w:r>
          </w:ins>
          <w:r w:rsidRPr="00EE6742">
            <w:rPr>
              <w:rFonts w:ascii="Courier New" w:hAnsi="Courier New" w:cs="Courier New"/>
              <w:rtl/>
            </w:rPr>
            <w:t xml:space="preserve"> جوهر </w:t>
          </w:r>
          <w:del w:id="5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ومعنى طبيعة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57" w:author="Transkribus" w:date="2019-12-11T14:30:00Z">
            <w:r w:rsidRPr="00EE6742">
              <w:rPr>
                <w:rFonts w:ascii="Courier New" w:hAnsi="Courier New" w:cs="Courier New"/>
                <w:rtl/>
              </w:rPr>
              <w:t>ومعى طببعة ٣تاب حوام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558" w:author="Transkribus" w:date="2019-12-11T14:30:00Z"/>
          <w:rFonts w:ascii="Courier New" w:hAnsi="Courier New" w:cs="Courier New"/>
        </w:rPr>
      </w:pPr>
      <w:dir w:val="rtl">
        <w:dir w:val="rtl">
          <w:del w:id="5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كتاب جوامع </w:delText>
            </w:r>
          </w:del>
          <w:ins w:id="560" w:author="Transkribus" w:date="2019-12-11T14:30:00Z">
            <w:r w:rsidRPr="00EE6742">
              <w:rPr>
                <w:rFonts w:ascii="Courier New" w:hAnsi="Courier New" w:cs="Courier New"/>
                <w:rtl/>
              </w:rPr>
              <w:t>١٤٠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561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السياسة </w:t>
      </w:r>
      <w:del w:id="562" w:author="Transkribus" w:date="2019-12-11T14:30:00Z">
        <w:r w:rsidRPr="009B6BCA">
          <w:rPr>
            <w:rFonts w:ascii="Courier New" w:hAnsi="Courier New" w:cs="Courier New"/>
            <w:rtl/>
          </w:rPr>
          <w:delText>مختصر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563" w:author="Transkribus" w:date="2019-12-11T14:30:00Z"/>
          <w:rFonts w:ascii="Courier New" w:hAnsi="Courier New" w:cs="Courier New"/>
        </w:rPr>
      </w:pPr>
      <w:dir w:val="rtl">
        <w:dir w:val="rtl">
          <w:ins w:id="56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محنصر كتاب بارمينباس الارسطوطاليس </w:t>
            </w:r>
          </w:ins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5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بايريمنياس لارسطوطاليس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المدخل</w:delText>
            </w:r>
          </w:del>
          <w:ins w:id="56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المدجل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</w:t>
          </w:r>
          <w:del w:id="5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الهندسة الوهمية مختصرا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6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الهنذية الوههبة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57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محنصرا </w:t>
            </w:r>
          </w:ins>
          <w:r w:rsidRPr="00EE6742">
            <w:rPr>
              <w:rFonts w:ascii="Courier New" w:hAnsi="Courier New" w:cs="Courier New"/>
              <w:rtl/>
            </w:rPr>
            <w:t>كتاب عيون المسا</w:t>
          </w:r>
          <w:del w:id="5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ئ</w:delText>
            </w:r>
          </w:del>
          <w:ins w:id="572" w:author="Transkribus" w:date="2019-12-11T14:30:00Z">
            <w:r w:rsidRPr="00EE6742">
              <w:rPr>
                <w:rFonts w:ascii="Courier New" w:hAnsi="Courier New" w:cs="Courier New"/>
                <w:rtl/>
              </w:rPr>
              <w:t>ق</w:t>
            </w:r>
          </w:ins>
          <w:r w:rsidRPr="00EE6742">
            <w:rPr>
              <w:rFonts w:ascii="Courier New" w:hAnsi="Courier New" w:cs="Courier New"/>
              <w:rtl/>
            </w:rPr>
            <w:t xml:space="preserve">ل على </w:t>
          </w:r>
          <w:del w:id="5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راى ارسطوطاليس</w:delText>
            </w:r>
          </w:del>
          <w:ins w:id="574" w:author="Transkribus" w:date="2019-12-11T14:30:00Z">
            <w:r w:rsidRPr="00EE6742">
              <w:rPr>
                <w:rFonts w:ascii="Courier New" w:hAnsi="Courier New" w:cs="Courier New"/>
                <w:rtl/>
              </w:rPr>
              <w:t>رأى أر سطوطاليس</w:t>
            </w:r>
          </w:ins>
          <w:r w:rsidRPr="00EE6742">
            <w:rPr>
              <w:rFonts w:ascii="Courier New" w:hAnsi="Courier New" w:cs="Courier New"/>
              <w:rtl/>
            </w:rPr>
            <w:t xml:space="preserve"> وهى ما</w:t>
          </w:r>
          <w:del w:id="5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ئ</w:delText>
            </w:r>
          </w:del>
          <w:ins w:id="576" w:author="Transkribus" w:date="2019-12-11T14:30:00Z">
            <w:r w:rsidRPr="00EE6742">
              <w:rPr>
                <w:rFonts w:ascii="Courier New" w:hAnsi="Courier New" w:cs="Courier New"/>
                <w:rtl/>
              </w:rPr>
              <w:t>ث</w:t>
            </w:r>
          </w:ins>
          <w:r w:rsidRPr="00EE6742">
            <w:rPr>
              <w:rFonts w:ascii="Courier New" w:hAnsi="Courier New" w:cs="Courier New"/>
              <w:rtl/>
            </w:rPr>
            <w:t xml:space="preserve">ة وستون </w:t>
          </w:r>
          <w:del w:id="5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مسالة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78" w:author="Transkribus" w:date="2019-12-11T14:30:00Z">
            <w:r w:rsidRPr="00EE6742">
              <w:rPr>
                <w:rFonts w:ascii="Courier New" w:hAnsi="Courier New" w:cs="Courier New"/>
                <w:rtl/>
              </w:rPr>
              <w:t>مسقلة حوابات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579" w:author="Transkribus" w:date="2019-12-11T14:30:00Z"/>
          <w:rFonts w:ascii="Courier New" w:hAnsi="Courier New" w:cs="Courier New"/>
        </w:rPr>
      </w:pPr>
      <w:dir w:val="rtl">
        <w:dir w:val="rtl">
          <w:del w:id="5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جوابات لمسائل سئل</w:delText>
            </w:r>
          </w:del>
          <w:ins w:id="58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الساقل ستل</w:t>
            </w:r>
          </w:ins>
          <w:r w:rsidRPr="00EE6742">
            <w:rPr>
              <w:rFonts w:ascii="Courier New" w:hAnsi="Courier New" w:cs="Courier New"/>
              <w:rtl/>
            </w:rPr>
            <w:t xml:space="preserve"> عنها وهى </w:t>
          </w:r>
          <w:del w:id="5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</w:delText>
            </w:r>
          </w:del>
          <w:ins w:id="583" w:author="Transkribus" w:date="2019-12-11T14:30:00Z">
            <w:r w:rsidRPr="00EE6742">
              <w:rPr>
                <w:rFonts w:ascii="Courier New" w:hAnsi="Courier New" w:cs="Courier New"/>
                <w:rtl/>
              </w:rPr>
              <w:t>غ</w:t>
            </w:r>
          </w:ins>
          <w:r w:rsidRPr="00EE6742">
            <w:rPr>
              <w:rFonts w:ascii="Courier New" w:hAnsi="Courier New" w:cs="Courier New"/>
              <w:rtl/>
            </w:rPr>
            <w:t>لا</w:t>
          </w:r>
          <w:del w:id="5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</w:delText>
            </w:r>
          </w:del>
          <w:ins w:id="585" w:author="Transkribus" w:date="2019-12-11T14:30:00Z">
            <w:r w:rsidRPr="00EE6742">
              <w:rPr>
                <w:rFonts w:ascii="Courier New" w:hAnsi="Courier New" w:cs="Courier New"/>
                <w:rtl/>
              </w:rPr>
              <w:t>ت</w:t>
            </w:r>
          </w:ins>
          <w:r w:rsidRPr="00EE6742">
            <w:rPr>
              <w:rFonts w:ascii="Courier New" w:hAnsi="Courier New" w:cs="Courier New"/>
              <w:rtl/>
            </w:rPr>
            <w:t xml:space="preserve"> وعشرون </w:t>
          </w:r>
          <w:del w:id="5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مسالة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58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مستله </w:t>
            </w:r>
          </w:ins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5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اصناف</w:delText>
            </w:r>
          </w:del>
          <w:ins w:id="589" w:author="Transkribus" w:date="2019-12-11T14:30:00Z">
            <w:r w:rsidRPr="00EE6742">
              <w:rPr>
                <w:rFonts w:ascii="Courier New" w:hAnsi="Courier New" w:cs="Courier New"/>
                <w:rtl/>
              </w:rPr>
              <w:t>أسناق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الاشياء البسيطة التى تنقسم</w:t>
          </w:r>
          <w:del w:id="5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اليها القضايا فى جميع الصنائع القياسية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جوامع</w:delText>
            </w:r>
          </w:del>
          <w:ins w:id="592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البه القضابا فى جميع الصناح القباسية حوامم</w:t>
            </w:r>
          </w:ins>
          <w:r w:rsidRPr="00EE6742">
            <w:rPr>
              <w:rFonts w:ascii="Courier New" w:hAnsi="Courier New" w:cs="Courier New"/>
              <w:rtl/>
            </w:rPr>
            <w:t xml:space="preserve"> كتاب النواميس </w:t>
          </w:r>
          <w:del w:id="5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لفلاطن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94" w:author="Transkribus" w:date="2019-12-11T14:30:00Z">
            <w:r w:rsidRPr="00EE6742">
              <w:rPr>
                <w:rFonts w:ascii="Courier New" w:hAnsi="Courier New" w:cs="Courier New"/>
                <w:rtl/>
              </w:rPr>
              <w:t>اقلاطن كالام من اسلائه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595" w:author="Transkribus" w:date="2019-12-11T14:30:00Z"/>
          <w:rFonts w:ascii="Courier New" w:hAnsi="Courier New" w:cs="Courier New"/>
        </w:rPr>
      </w:pPr>
      <w:dir w:val="rtl">
        <w:dir w:val="rtl">
          <w:del w:id="5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كلام من املائه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وقد </w:t>
          </w:r>
          <w:del w:id="5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سئل عما قال ارسطوطاليس فى الحار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59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سقل عماقال ارسطوط الس فى الجار </w:t>
            </w:r>
          </w:ins>
          <w:r w:rsidRPr="00EE6742">
            <w:rPr>
              <w:rFonts w:ascii="Courier New" w:hAnsi="Courier New" w:cs="Courier New"/>
              <w:rtl/>
            </w:rPr>
            <w:t>تعليقات ا</w:t>
          </w:r>
          <w:del w:id="5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600" w:author="Transkribus" w:date="2019-12-11T14:30:00Z">
            <w:r w:rsidRPr="00EE6742">
              <w:rPr>
                <w:rFonts w:ascii="Courier New" w:hAnsi="Courier New" w:cs="Courier New"/>
                <w:rtl/>
              </w:rPr>
              <w:t>ل</w:t>
            </w:r>
          </w:ins>
          <w:r w:rsidRPr="00EE6742">
            <w:rPr>
              <w:rFonts w:ascii="Courier New" w:hAnsi="Courier New" w:cs="Courier New"/>
              <w:rtl/>
            </w:rPr>
            <w:t>الوط</w:t>
          </w:r>
          <w:del w:id="6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يقا</w:delText>
            </w:r>
          </w:del>
          <w:ins w:id="602" w:author="Transkribus" w:date="2019-12-11T14:30:00Z">
            <w:r w:rsidRPr="00EE6742">
              <w:rPr>
                <w:rFonts w:ascii="Courier New" w:hAnsi="Courier New" w:cs="Courier New"/>
                <w:rtl/>
              </w:rPr>
              <w:t>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الاولى </w:t>
          </w:r>
          <w:ins w:id="603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>لارسطوطاليس كتاب</w:t>
          </w:r>
          <w:del w:id="6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شرائط اليقين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605" w:author="Transkribus" w:date="2019-12-11T14:30:00Z"/>
          <w:rFonts w:ascii="Courier New" w:hAnsi="Courier New" w:cs="Courier New"/>
        </w:rPr>
      </w:pPr>
      <w:dir w:val="rtl">
        <w:dir w:val="rtl">
          <w:ins w:id="60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سراتط البقين </w:t>
            </w:r>
          </w:ins>
          <w:r w:rsidRPr="00EE6742">
            <w:rPr>
              <w:rFonts w:ascii="Courier New" w:hAnsi="Courier New" w:cs="Courier New"/>
              <w:rtl/>
            </w:rPr>
            <w:t xml:space="preserve">رسالة فى </w:t>
          </w:r>
          <w:del w:id="6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ماهية</w:delText>
            </w:r>
          </w:del>
          <w:ins w:id="608" w:author="Transkribus" w:date="2019-12-11T14:30:00Z">
            <w:r w:rsidRPr="00EE6742">
              <w:rPr>
                <w:rFonts w:ascii="Courier New" w:hAnsi="Courier New" w:cs="Courier New"/>
                <w:rtl/>
              </w:rPr>
              <w:t>ما هبة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النفس </w:t>
          </w:r>
          <w:del w:id="60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6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السماع الطبيعي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1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السماج الطبيى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عيسى الرق</w:t>
          </w:r>
          <w:del w:id="6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13" w:author="Transkribus" w:date="2019-12-11T14:30:00Z">
            <w:r w:rsidRPr="00EE6742">
              <w:rPr>
                <w:rFonts w:ascii="Courier New" w:hAnsi="Courier New" w:cs="Courier New"/>
                <w:rtl/>
              </w:rPr>
              <w:t>ى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614" w:author="Transkribus" w:date="2019-12-11T14:30:00Z"/>
          <w:rFonts w:ascii="Courier New" w:hAnsi="Courier New" w:cs="Courier New"/>
        </w:rPr>
      </w:pPr>
      <w:dir w:val="rtl">
        <w:dir w:val="rtl">
          <w:del w:id="6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 طبيبا مشهورا</w:delText>
            </w:r>
          </w:del>
          <w:ins w:id="616" w:author="Transkribus" w:date="2019-12-11T14:30:00Z">
            <w:r w:rsidRPr="00EE6742">
              <w:rPr>
                <w:rFonts w:ascii="Courier New" w:hAnsi="Courier New" w:cs="Courier New"/>
                <w:rtl/>
              </w:rPr>
              <w:t>*(عيسى الرقة٢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617" w:author="Transkribus" w:date="2019-12-11T14:30:00Z"/>
          <w:rFonts w:ascii="Courier New" w:hAnsi="Courier New" w:cs="Courier New"/>
        </w:rPr>
      </w:pPr>
      <w:ins w:id="618" w:author="Transkribus" w:date="2019-12-11T14:30:00Z">
        <w:r w:rsidRPr="00EE6742">
          <w:rPr>
            <w:rFonts w:ascii="Courier New" w:hAnsi="Courier New" w:cs="Courier New"/>
            <w:rtl/>
          </w:rPr>
          <w:t>المعروف بالتقليسى كمان طبيباء شهورا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619" w:author="Transkribus" w:date="2019-12-11T14:30:00Z">
        <w:r w:rsidRPr="009B6BCA">
          <w:rPr>
            <w:rFonts w:ascii="Courier New" w:hAnsi="Courier New" w:cs="Courier New"/>
            <w:rtl/>
          </w:rPr>
          <w:delText>ايامه عارفا بالصناعة</w:delText>
        </w:r>
      </w:del>
      <w:ins w:id="620" w:author="Transkribus" w:date="2019-12-11T14:30:00Z">
        <w:r w:rsidRPr="00EE6742">
          <w:rPr>
            <w:rFonts w:ascii="Courier New" w:hAnsi="Courier New" w:cs="Courier New"/>
            <w:rtl/>
          </w:rPr>
          <w:t>أبا مه عار قابالصناعة</w:t>
        </w:r>
      </w:ins>
      <w:r w:rsidRPr="00EE6742">
        <w:rPr>
          <w:rFonts w:ascii="Courier New" w:hAnsi="Courier New" w:cs="Courier New"/>
          <w:rtl/>
        </w:rPr>
        <w:t xml:space="preserve"> الطبية</w:t>
      </w:r>
      <w:del w:id="621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حق</w:delText>
        </w:r>
      </w:del>
    </w:p>
    <w:p w:rsidR="007C1FAA" w:rsidRPr="009B6BCA" w:rsidRDefault="007C1FAA" w:rsidP="007C1FAA">
      <w:pPr>
        <w:pStyle w:val="NurText"/>
        <w:bidi/>
        <w:rPr>
          <w:del w:id="622" w:author="Transkribus" w:date="2019-12-11T14:30:00Z"/>
          <w:rFonts w:ascii="Courier New" w:hAnsi="Courier New" w:cs="Courier New"/>
        </w:rPr>
      </w:pPr>
      <w:ins w:id="623" w:author="Transkribus" w:date="2019-12-11T14:30:00Z">
        <w:r w:rsidRPr="00EE6742">
          <w:rPr>
            <w:rFonts w:ascii="Courier New" w:hAnsi="Courier New" w:cs="Courier New"/>
            <w:rtl/>
          </w:rPr>
          <w:t>صق</w:t>
        </w:r>
      </w:ins>
      <w:r w:rsidRPr="00EE6742">
        <w:rPr>
          <w:rFonts w:ascii="Courier New" w:hAnsi="Courier New" w:cs="Courier New"/>
          <w:rtl/>
        </w:rPr>
        <w:t xml:space="preserve"> معرفتها </w:t>
      </w:r>
      <w:del w:id="62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وله </w:t>
          </w:r>
          <w:del w:id="6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626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عمال فاضلة ومعال</w:t>
          </w:r>
          <w:del w:id="6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628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>ات</w:t>
          </w:r>
          <w:ins w:id="629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 بديعة وكان فى خدمة سيف الدولة بن </w:t>
          </w:r>
          <w:del w:id="6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حمدان ومن جملة اطبائه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31" w:author="Transkribus" w:date="2019-12-11T14:30:00Z">
            <w:r w:rsidRPr="00EE6742">
              <w:rPr>
                <w:rFonts w:ascii="Courier New" w:hAnsi="Courier New" w:cs="Courier New"/>
                <w:rtl/>
              </w:rPr>
              <w:t>حمد النومن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632" w:author="Transkribus" w:date="2019-12-11T14:30:00Z"/>
          <w:rFonts w:ascii="Courier New" w:hAnsi="Courier New" w:cs="Courier New"/>
        </w:rPr>
      </w:pPr>
      <w:dir w:val="rtl">
        <w:dir w:val="rtl">
          <w:ins w:id="63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حملة أطباثه </w:t>
            </w:r>
          </w:ins>
          <w:r w:rsidRPr="00EE6742">
            <w:rPr>
              <w:rFonts w:ascii="Courier New" w:hAnsi="Courier New" w:cs="Courier New"/>
              <w:rtl/>
            </w:rPr>
            <w:t>وقال عب</w:t>
          </w:r>
          <w:del w:id="6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635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د الله بن </w:t>
          </w:r>
          <w:del w:id="6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جبرئيل حدثني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637" w:author="Transkribus" w:date="2019-12-11T14:30:00Z"/>
          <w:rFonts w:ascii="Courier New" w:hAnsi="Courier New" w:cs="Courier New"/>
        </w:rPr>
      </w:pPr>
      <w:dir w:val="rtl">
        <w:dir w:val="rtl">
          <w:ins w:id="63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جيرقيل جدفى </w:t>
            </w:r>
          </w:ins>
          <w:r w:rsidRPr="00EE6742">
            <w:rPr>
              <w:rFonts w:ascii="Courier New" w:hAnsi="Courier New" w:cs="Courier New"/>
              <w:rtl/>
            </w:rPr>
            <w:t>من ا</w:t>
          </w:r>
          <w:del w:id="6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</w:delText>
            </w:r>
          </w:del>
          <w:ins w:id="640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ق بقوله ان سيف الدولة </w:t>
          </w:r>
          <w:del w:id="6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 اذا اكل الطعام حضر</w:delText>
            </w:r>
          </w:del>
          <w:ins w:id="642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كمان اذااكلى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643" w:author="Transkribus" w:date="2019-12-11T14:30:00Z"/>
          <w:rFonts w:ascii="Courier New" w:hAnsi="Courier New" w:cs="Courier New"/>
        </w:rPr>
      </w:pPr>
      <w:ins w:id="644" w:author="Transkribus" w:date="2019-12-11T14:30:00Z">
        <w:r w:rsidRPr="00EE6742">
          <w:rPr>
            <w:rFonts w:ascii="Courier New" w:hAnsi="Courier New" w:cs="Courier New"/>
            <w:rtl/>
          </w:rPr>
          <w:t>الطعليم جر</w:t>
        </w:r>
      </w:ins>
      <w:r w:rsidRPr="00EE6742">
        <w:rPr>
          <w:rFonts w:ascii="Courier New" w:hAnsi="Courier New" w:cs="Courier New"/>
          <w:rtl/>
        </w:rPr>
        <w:t xml:space="preserve"> على مائدته </w:t>
      </w:r>
      <w:del w:id="645" w:author="Transkribus" w:date="2019-12-11T14:30:00Z">
        <w:r w:rsidRPr="009B6BCA">
          <w:rPr>
            <w:rFonts w:ascii="Courier New" w:hAnsi="Courier New" w:cs="Courier New"/>
            <w:rtl/>
          </w:rPr>
          <w:delText>اربعة</w:delText>
        </w:r>
      </w:del>
      <w:ins w:id="646" w:author="Transkribus" w:date="2019-12-11T14:30:00Z">
        <w:r w:rsidRPr="00EE6742">
          <w:rPr>
            <w:rFonts w:ascii="Courier New" w:hAnsi="Courier New" w:cs="Courier New"/>
            <w:rtl/>
          </w:rPr>
          <w:t>أر يعة</w:t>
        </w:r>
      </w:ins>
      <w:r w:rsidRPr="00EE6742">
        <w:rPr>
          <w:rFonts w:ascii="Courier New" w:hAnsi="Courier New" w:cs="Courier New"/>
          <w:rtl/>
        </w:rPr>
        <w:t xml:space="preserve"> وعشرون طبيبا </w:t>
      </w:r>
      <w:del w:id="64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648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قال وكان </w:t>
          </w:r>
          <w:del w:id="6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650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 xml:space="preserve">يهم من </w:t>
          </w:r>
          <w:del w:id="6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ياخذ رزقين لاجل تعاطيه</w:delText>
            </w:r>
          </w:del>
          <w:ins w:id="652" w:author="Transkribus" w:date="2019-12-11T14:30:00Z">
            <w:r w:rsidRPr="00EE6742">
              <w:rPr>
                <w:rFonts w:ascii="Courier New" w:hAnsi="Courier New" w:cs="Courier New"/>
                <w:rtl/>
              </w:rPr>
              <w:t>باجحذررقين لاجسل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653" w:author="Transkribus" w:date="2019-12-11T14:30:00Z">
        <w:r w:rsidRPr="00EE6742">
          <w:rPr>
            <w:rFonts w:ascii="Courier New" w:hAnsi="Courier New" w:cs="Courier New"/>
            <w:rtl/>
          </w:rPr>
          <w:t>بعاطبه</w:t>
        </w:r>
      </w:ins>
      <w:r w:rsidRPr="00EE6742">
        <w:rPr>
          <w:rFonts w:ascii="Courier New" w:hAnsi="Courier New" w:cs="Courier New"/>
          <w:rtl/>
        </w:rPr>
        <w:t xml:space="preserve"> علمين ومن </w:t>
      </w:r>
      <w:del w:id="654" w:author="Transkribus" w:date="2019-12-11T14:30:00Z">
        <w:r w:rsidRPr="009B6BCA">
          <w:rPr>
            <w:rFonts w:ascii="Courier New" w:hAnsi="Courier New" w:cs="Courier New"/>
            <w:rtl/>
          </w:rPr>
          <w:delText>ياخذ ثلاثة لتعاطيه</w:delText>
        </w:r>
      </w:del>
      <w:ins w:id="655" w:author="Transkribus" w:date="2019-12-11T14:30:00Z">
        <w:r w:rsidRPr="00EE6742">
          <w:rPr>
            <w:rFonts w:ascii="Courier New" w:hAnsi="Courier New" w:cs="Courier New"/>
            <w:rtl/>
          </w:rPr>
          <w:t>باحسدقلاثة التعاطبة</w:t>
        </w:r>
      </w:ins>
      <w:r w:rsidRPr="00EE6742">
        <w:rPr>
          <w:rFonts w:ascii="Courier New" w:hAnsi="Courier New" w:cs="Courier New"/>
          <w:rtl/>
        </w:rPr>
        <w:t xml:space="preserve"> ثلاثة علوم وكان من </w:t>
      </w:r>
      <w:del w:id="656" w:author="Transkribus" w:date="2019-12-11T14:30:00Z">
        <w:r w:rsidRPr="009B6BCA">
          <w:rPr>
            <w:rFonts w:ascii="Courier New" w:hAnsi="Courier New" w:cs="Courier New"/>
            <w:rtl/>
          </w:rPr>
          <w:delText>ج</w:delText>
        </w:r>
      </w:del>
      <w:ins w:id="657" w:author="Transkribus" w:date="2019-12-11T14:30:00Z">
        <w:r w:rsidRPr="00EE6742">
          <w:rPr>
            <w:rFonts w:ascii="Courier New" w:hAnsi="Courier New" w:cs="Courier New"/>
            <w:rtl/>
          </w:rPr>
          <w:t>ح</w:t>
        </w:r>
      </w:ins>
      <w:r w:rsidRPr="00EE6742">
        <w:rPr>
          <w:rFonts w:ascii="Courier New" w:hAnsi="Courier New" w:cs="Courier New"/>
          <w:rtl/>
        </w:rPr>
        <w:t>مل</w:t>
      </w:r>
      <w:del w:id="658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659" w:author="Transkribus" w:date="2019-12-11T14:30:00Z">
        <w:r w:rsidRPr="00EE6742">
          <w:rPr>
            <w:rFonts w:ascii="Courier New" w:hAnsi="Courier New" w:cs="Courier New"/>
            <w:rtl/>
          </w:rPr>
          <w:t>ن</w:t>
        </w:r>
      </w:ins>
      <w:r w:rsidRPr="00EE6742">
        <w:rPr>
          <w:rFonts w:ascii="Courier New" w:hAnsi="Courier New" w:cs="Courier New"/>
          <w:rtl/>
        </w:rPr>
        <w:t>هم عيسى الرق</w:t>
      </w:r>
      <w:del w:id="660" w:author="Transkribus" w:date="2019-12-11T14:30:00Z">
        <w:r w:rsidRPr="009B6BCA">
          <w:rPr>
            <w:rFonts w:ascii="Courier New" w:hAnsi="Courier New" w:cs="Courier New"/>
            <w:rtl/>
          </w:rPr>
          <w:delText>ى</w:delText>
        </w:r>
      </w:del>
      <w:r w:rsidRPr="00EE6742">
        <w:rPr>
          <w:rFonts w:ascii="Courier New" w:hAnsi="Courier New" w:cs="Courier New"/>
          <w:rtl/>
        </w:rPr>
        <w:t xml:space="preserve"> المعروف</w:t>
      </w:r>
      <w:del w:id="661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بالتفليسي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662" w:author="Transkribus" w:date="2019-12-11T14:30:00Z"/>
          <w:rFonts w:ascii="Courier New" w:hAnsi="Courier New" w:cs="Courier New"/>
        </w:rPr>
      </w:pPr>
      <w:dir w:val="rtl">
        <w:dir w:val="rtl">
          <w:del w:id="6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مليح الطريقة</w:delText>
            </w:r>
          </w:del>
          <w:ins w:id="664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ابالتقليسى وكمان سليح الطر يقة</w:t>
            </w:r>
          </w:ins>
          <w:r w:rsidRPr="00EE6742">
            <w:rPr>
              <w:rFonts w:ascii="Courier New" w:hAnsi="Courier New" w:cs="Courier New"/>
              <w:rtl/>
            </w:rPr>
            <w:t xml:space="preserve"> وله </w:t>
          </w:r>
          <w:del w:id="6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</w:delText>
            </w:r>
          </w:del>
          <w:ins w:id="666" w:author="Transkribus" w:date="2019-12-11T14:30:00Z">
            <w:r w:rsidRPr="00EE6742">
              <w:rPr>
                <w:rFonts w:ascii="Courier New" w:hAnsi="Courier New" w:cs="Courier New"/>
                <w:rtl/>
              </w:rPr>
              <w:t>٣م</w:t>
            </w:r>
          </w:ins>
          <w:r w:rsidRPr="00EE6742">
            <w:rPr>
              <w:rFonts w:ascii="Courier New" w:hAnsi="Courier New" w:cs="Courier New"/>
              <w:rtl/>
            </w:rPr>
            <w:t xml:space="preserve">تب فى المذهب </w:t>
          </w:r>
          <w:del w:id="6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وغيرها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668" w:author="Transkribus" w:date="2019-12-11T14:30:00Z"/>
          <w:rFonts w:ascii="Courier New" w:hAnsi="Courier New" w:cs="Courier New"/>
        </w:rPr>
      </w:pPr>
      <w:dir w:val="rtl">
        <w:dir w:val="rtl">
          <w:ins w:id="66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وغير ها </w:t>
            </w:r>
          </w:ins>
          <w:r w:rsidRPr="00EE6742">
            <w:rPr>
              <w:rFonts w:ascii="Courier New" w:hAnsi="Courier New" w:cs="Courier New"/>
              <w:rtl/>
            </w:rPr>
            <w:t xml:space="preserve">وكان </w:t>
          </w:r>
          <w:del w:id="6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ين</w:delText>
            </w:r>
          </w:del>
          <w:ins w:id="671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قل من </w:t>
          </w:r>
          <w:del w:id="6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673" w:author="Transkribus" w:date="2019-12-11T14:30:00Z"/>
          <w:rFonts w:ascii="Courier New" w:hAnsi="Courier New" w:cs="Courier New"/>
        </w:rPr>
      </w:pPr>
      <w:dir w:val="rtl">
        <w:dir w:val="rtl">
          <w:del w:id="6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سرياني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67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السريانى </w:t>
            </w:r>
          </w:ins>
          <w:r w:rsidRPr="00EE6742">
            <w:rPr>
              <w:rFonts w:ascii="Courier New" w:hAnsi="Courier New" w:cs="Courier New"/>
              <w:rtl/>
            </w:rPr>
            <w:t>الى</w:t>
          </w:r>
          <w:del w:id="6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العربى وياخذ اربعة ارزاق رزقا بسبب الطب ورزقا بسبب النقل ورزقين بسبب علمين اخرين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677" w:author="Transkribus" w:date="2019-12-11T14:30:00Z"/>
          <w:rFonts w:ascii="Courier New" w:hAnsi="Courier New" w:cs="Courier New"/>
        </w:rPr>
      </w:pPr>
      <w:dir w:val="rtl">
        <w:dir w:val="rtl">
          <w:del w:id="6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اليبرودي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679" w:author="Transkribus" w:date="2019-12-11T14:30:00Z"/>
          <w:rFonts w:ascii="Courier New" w:hAnsi="Courier New" w:cs="Courier New"/>
        </w:rPr>
      </w:pPr>
      <w:dir w:val="rtl">
        <w:dir w:val="rtl">
          <w:ins w:id="68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العزيى وباجذار بعة ار زاق رزقاسيب الطب ورزقايسيب النغل وررقين بسيب علمين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681" w:author="Transkribus" w:date="2019-12-11T14:30:00Z"/>
          <w:rFonts w:ascii="Courier New" w:hAnsi="Courier New" w:cs="Courier New"/>
        </w:rPr>
      </w:pPr>
      <w:ins w:id="682" w:author="Transkribus" w:date="2019-12-11T14:30:00Z">
        <w:r w:rsidRPr="00EE6742">
          <w:rPr>
            <w:rFonts w:ascii="Courier New" w:hAnsi="Courier New" w:cs="Courier New"/>
            <w:rtl/>
          </w:rPr>
          <w:t>آ عرين</w:t>
        </w:r>
      </w:ins>
    </w:p>
    <w:p w:rsidR="007C1FAA" w:rsidRPr="00EE6742" w:rsidRDefault="007C1FAA" w:rsidP="007C1FAA">
      <w:pPr>
        <w:pStyle w:val="NurText"/>
        <w:bidi/>
        <w:rPr>
          <w:ins w:id="683" w:author="Transkribus" w:date="2019-12-11T14:30:00Z"/>
          <w:rFonts w:ascii="Courier New" w:hAnsi="Courier New" w:cs="Courier New"/>
        </w:rPr>
      </w:pPr>
      <w:ins w:id="684" w:author="Transkribus" w:date="2019-12-11T14:30:00Z">
        <w:r w:rsidRPr="00EE6742">
          <w:rPr>
            <w:rFonts w:ascii="Courier New" w:hAnsi="Courier New" w:cs="Courier New"/>
            <w:rtl/>
          </w:rPr>
          <w:t xml:space="preserve"> البيرودى</w:t>
        </w:r>
      </w:ins>
    </w:p>
    <w:p w:rsidR="007C1FAA" w:rsidRPr="00EE6742" w:rsidRDefault="007C1FAA" w:rsidP="007C1FAA">
      <w:pPr>
        <w:pStyle w:val="NurText"/>
        <w:bidi/>
        <w:rPr>
          <w:ins w:id="685" w:author="Transkribus" w:date="2019-12-11T14:30:00Z"/>
          <w:rFonts w:ascii="Courier New" w:hAnsi="Courier New" w:cs="Courier New"/>
        </w:rPr>
      </w:pPr>
      <w:ins w:id="686" w:author="Transkribus" w:date="2019-12-11T14:30:00Z">
        <w:r w:rsidRPr="00EE6742">
          <w:rPr>
            <w:rFonts w:ascii="Courier New" w:hAnsi="Courier New" w:cs="Courier New"/>
            <w:rtl/>
          </w:rPr>
          <w:t>*(البيرودد)*</w:t>
        </w:r>
      </w:ins>
    </w:p>
    <w:p w:rsidR="007C1FAA" w:rsidRPr="00EE6742" w:rsidRDefault="007C1FAA" w:rsidP="007C1FAA">
      <w:pPr>
        <w:pStyle w:val="NurText"/>
        <w:bidi/>
        <w:rPr>
          <w:ins w:id="687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هو </w:t>
      </w:r>
      <w:del w:id="688" w:author="Transkribus" w:date="2019-12-11T14:30:00Z">
        <w:r w:rsidRPr="009B6BCA">
          <w:rPr>
            <w:rFonts w:ascii="Courier New" w:hAnsi="Courier New" w:cs="Courier New"/>
            <w:rtl/>
          </w:rPr>
          <w:delText>ابو الفرج</w:delText>
        </w:r>
      </w:del>
      <w:ins w:id="689" w:author="Transkribus" w:date="2019-12-11T14:30:00Z">
        <w:r w:rsidRPr="00EE6742">
          <w:rPr>
            <w:rFonts w:ascii="Courier New" w:hAnsi="Courier New" w:cs="Courier New"/>
            <w:rtl/>
          </w:rPr>
          <w:t>أبو الفرح</w:t>
        </w:r>
      </w:ins>
      <w:r w:rsidRPr="00EE6742">
        <w:rPr>
          <w:rFonts w:ascii="Courier New" w:hAnsi="Courier New" w:cs="Courier New"/>
          <w:rtl/>
        </w:rPr>
        <w:t xml:space="preserve"> جورجس بن </w:t>
      </w:r>
      <w:del w:id="690" w:author="Transkribus" w:date="2019-12-11T14:30:00Z">
        <w:r w:rsidRPr="009B6BCA">
          <w:rPr>
            <w:rFonts w:ascii="Courier New" w:hAnsi="Courier New" w:cs="Courier New"/>
            <w:rtl/>
          </w:rPr>
          <w:delText>يوحنا بن</w:delText>
        </w:r>
      </w:del>
      <w:ins w:id="691" w:author="Transkribus" w:date="2019-12-11T14:30:00Z">
        <w:r w:rsidRPr="00EE6742">
          <w:rPr>
            <w:rFonts w:ascii="Courier New" w:hAnsi="Courier New" w:cs="Courier New"/>
            <w:rtl/>
          </w:rPr>
          <w:t>بوحنابن</w:t>
        </w:r>
      </w:ins>
      <w:r w:rsidRPr="00EE6742">
        <w:rPr>
          <w:rFonts w:ascii="Courier New" w:hAnsi="Courier New" w:cs="Courier New"/>
          <w:rtl/>
        </w:rPr>
        <w:t xml:space="preserve"> سهل بن ابراهيم من النصارى </w:t>
      </w:r>
      <w:del w:id="692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اليعاقبة وكان فاضلا فى </w:delText>
        </w:r>
      </w:del>
      <w:ins w:id="693" w:author="Transkribus" w:date="2019-12-11T14:30:00Z">
        <w:r w:rsidRPr="00EE6742">
          <w:rPr>
            <w:rFonts w:ascii="Courier New" w:hAnsi="Courier New" w:cs="Courier New"/>
            <w:rtl/>
          </w:rPr>
          <w:t>البعياقبة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694" w:author="Transkribus" w:date="2019-12-11T14:30:00Z">
        <w:r w:rsidRPr="00EE6742">
          <w:rPr>
            <w:rFonts w:ascii="Courier New" w:hAnsi="Courier New" w:cs="Courier New"/>
            <w:rtl/>
          </w:rPr>
          <w:t xml:space="preserve">اوكان فاسلافى </w:t>
        </w:r>
      </w:ins>
      <w:r w:rsidRPr="00EE6742">
        <w:rPr>
          <w:rFonts w:ascii="Courier New" w:hAnsi="Courier New" w:cs="Courier New"/>
          <w:rtl/>
        </w:rPr>
        <w:t xml:space="preserve">صناعة الطب عالما </w:t>
      </w:r>
      <w:del w:id="695" w:author="Transkribus" w:date="2019-12-11T14:30:00Z">
        <w:r w:rsidRPr="009B6BCA">
          <w:rPr>
            <w:rFonts w:ascii="Courier New" w:hAnsi="Courier New" w:cs="Courier New"/>
            <w:rtl/>
          </w:rPr>
          <w:delText>باصولها وفروعها معدودا من جملة الاكابر من اهلها والمتمرنين من اربابها دائم الاشتغال محبا للعلم مؤثرا للفضيلة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696" w:author="Transkribus" w:date="2019-12-11T14:30:00Z">
        <w:r w:rsidRPr="00EE6742">
          <w:rPr>
            <w:rFonts w:ascii="Courier New" w:hAnsi="Courier New" w:cs="Courier New"/>
            <w:rtl/>
          </w:rPr>
          <w:t>ناصواها وفر وغها معدود امن جملة الاكار من أعلها والمنمرين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حدثنى</w:delText>
            </w:r>
          </w:del>
          <w:ins w:id="698" w:author="Transkribus" w:date="2019-12-11T14:30:00Z">
            <w:r w:rsidRPr="00EE6742">
              <w:rPr>
                <w:rFonts w:ascii="Courier New" w:hAnsi="Courier New" w:cs="Courier New"/>
                <w:rtl/>
              </w:rPr>
              <w:t>من أر بابهادا ثم الاشتعال مجيبالعلم موثر الفصيلة مذتى</w:t>
            </w:r>
          </w:ins>
          <w:r w:rsidRPr="00EE6742">
            <w:rPr>
              <w:rFonts w:ascii="Courier New" w:hAnsi="Courier New" w:cs="Courier New"/>
              <w:rtl/>
            </w:rPr>
            <w:t xml:space="preserve"> شرف الدين بن عنين </w:t>
          </w:r>
          <w:del w:id="6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رحمه الله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700" w:author="Transkribus" w:date="2019-12-11T14:30:00Z">
            <w:r w:rsidRPr="00EE6742">
              <w:rPr>
                <w:rFonts w:ascii="Courier New" w:hAnsi="Courier New" w:cs="Courier New"/>
                <w:rtl/>
              </w:rPr>
              <w:t>رجمه اللهان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701" w:author="Transkribus" w:date="2019-12-11T14:30:00Z"/>
          <w:rFonts w:ascii="Courier New" w:hAnsi="Courier New" w:cs="Courier New"/>
        </w:rPr>
      </w:pPr>
      <w:dir w:val="rtl">
        <w:dir w:val="rtl">
          <w:del w:id="7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 اليبرودى كان لا يمل الاشتغال ولا يسام منه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703" w:author="Transkribus" w:date="2019-12-11T14:30:00Z"/>
          <w:rFonts w:ascii="Courier New" w:hAnsi="Courier New" w:cs="Courier New"/>
        </w:rPr>
      </w:pPr>
      <w:dir w:val="rtl">
        <w:dir w:val="rtl">
          <w:del w:id="7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قال وكان ابدا سائر اوقاته لا يوجد الا معه كتاب ينظر فيه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705" w:author="Transkribus" w:date="2019-12-11T14:30:00Z"/>
          <w:rFonts w:ascii="Courier New" w:hAnsi="Courier New" w:cs="Courier New"/>
        </w:rPr>
      </w:pPr>
      <w:dir w:val="rtl">
        <w:dir w:val="rtl">
          <w:del w:id="7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حدثنى احد </w:delText>
            </w:r>
          </w:del>
          <w:ins w:id="70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البيرودى كمان الاحل بالاشتغال ولانسام مثه قال وكمان أبد الفى صاتر أو فالله لأبو جسد الاومعة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708" w:author="Transkribus" w:date="2019-12-11T14:30:00Z"/>
          <w:rFonts w:ascii="Courier New" w:hAnsi="Courier New" w:cs="Courier New"/>
        </w:rPr>
      </w:pPr>
      <w:ins w:id="709" w:author="Transkribus" w:date="2019-12-11T14:30:00Z">
        <w:r w:rsidRPr="00EE6742">
          <w:rPr>
            <w:rFonts w:ascii="Courier New" w:hAnsi="Courier New" w:cs="Courier New"/>
            <w:rtl/>
          </w:rPr>
          <w:t xml:space="preserve">كتاب منظرفيه وجدتى أحد </w:t>
        </w:r>
      </w:ins>
      <w:r w:rsidRPr="00EE6742">
        <w:rPr>
          <w:rFonts w:ascii="Courier New" w:hAnsi="Courier New" w:cs="Courier New"/>
          <w:rtl/>
        </w:rPr>
        <w:t xml:space="preserve">النصارى </w:t>
      </w:r>
      <w:del w:id="710" w:author="Transkribus" w:date="2019-12-11T14:30:00Z">
        <w:r w:rsidRPr="009B6BCA">
          <w:rPr>
            <w:rFonts w:ascii="Courier New" w:hAnsi="Courier New" w:cs="Courier New"/>
            <w:rtl/>
          </w:rPr>
          <w:delText>بدمشق</w:delText>
        </w:r>
      </w:del>
      <w:ins w:id="711" w:author="Transkribus" w:date="2019-12-11T14:30:00Z">
        <w:r w:rsidRPr="00EE6742">
          <w:rPr>
            <w:rFonts w:ascii="Courier New" w:hAnsi="Courier New" w:cs="Courier New"/>
            <w:rtl/>
          </w:rPr>
          <w:t>بد مشق</w:t>
        </w:r>
      </w:ins>
      <w:r w:rsidRPr="00EE6742">
        <w:rPr>
          <w:rFonts w:ascii="Courier New" w:hAnsi="Courier New" w:cs="Courier New"/>
          <w:rtl/>
        </w:rPr>
        <w:t xml:space="preserve"> وهو </w:t>
      </w:r>
      <w:del w:id="712" w:author="Transkribus" w:date="2019-12-11T14:30:00Z">
        <w:r w:rsidRPr="009B6BCA">
          <w:rPr>
            <w:rFonts w:ascii="Courier New" w:hAnsi="Courier New" w:cs="Courier New"/>
            <w:rtl/>
          </w:rPr>
          <w:delText>السنى البعلبكى</w:delText>
        </w:r>
      </w:del>
      <w:ins w:id="713" w:author="Transkribus" w:date="2019-12-11T14:30:00Z">
        <w:r w:rsidRPr="00EE6742">
          <w:rPr>
            <w:rFonts w:ascii="Courier New" w:hAnsi="Courier New" w:cs="Courier New"/>
            <w:rtl/>
          </w:rPr>
          <w:t>السى البعليكى</w:t>
        </w:r>
      </w:ins>
      <w:r w:rsidRPr="00EE6742">
        <w:rPr>
          <w:rFonts w:ascii="Courier New" w:hAnsi="Courier New" w:cs="Courier New"/>
          <w:rtl/>
        </w:rPr>
        <w:t xml:space="preserve"> الطبيب قال ك</w:t>
      </w:r>
      <w:ins w:id="714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>ان مولد</w:t>
      </w:r>
      <w:del w:id="715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اليبرودى ومنشؤه</w:delText>
        </w:r>
      </w:del>
    </w:p>
    <w:p w:rsidR="007C1FAA" w:rsidRPr="00EE6742" w:rsidRDefault="007C1FAA" w:rsidP="007C1FAA">
      <w:pPr>
        <w:pStyle w:val="NurText"/>
        <w:bidi/>
        <w:rPr>
          <w:ins w:id="716" w:author="Transkribus" w:date="2019-12-11T14:30:00Z"/>
          <w:rFonts w:ascii="Courier New" w:hAnsi="Courier New" w:cs="Courier New"/>
        </w:rPr>
      </w:pPr>
      <w:ins w:id="717" w:author="Transkribus" w:date="2019-12-11T14:30:00Z">
        <w:r w:rsidRPr="00EE6742">
          <w:rPr>
            <w:rFonts w:ascii="Courier New" w:hAnsi="Courier New" w:cs="Courier New"/>
            <w:rtl/>
          </w:rPr>
          <w:t>البيرودى ومنشوه</w:t>
        </w:r>
      </w:ins>
      <w:r w:rsidRPr="00EE6742">
        <w:rPr>
          <w:rFonts w:ascii="Courier New" w:hAnsi="Courier New" w:cs="Courier New"/>
          <w:rtl/>
        </w:rPr>
        <w:t xml:space="preserve"> فى صدر </w:t>
      </w:r>
      <w:del w:id="718" w:author="Transkribus" w:date="2019-12-11T14:30:00Z">
        <w:r w:rsidRPr="009B6BCA">
          <w:rPr>
            <w:rFonts w:ascii="Courier New" w:hAnsi="Courier New" w:cs="Courier New"/>
            <w:rtl/>
          </w:rPr>
          <w:delText>عمره بيبرود</w:delText>
        </w:r>
      </w:del>
      <w:ins w:id="719" w:author="Transkribus" w:date="2019-12-11T14:30:00Z">
        <w:r w:rsidRPr="00EE6742">
          <w:rPr>
            <w:rFonts w:ascii="Courier New" w:hAnsi="Courier New" w:cs="Courier New"/>
            <w:rtl/>
          </w:rPr>
          <w:t>عمرة سفرود</w:t>
        </w:r>
      </w:ins>
      <w:r w:rsidRPr="00EE6742">
        <w:rPr>
          <w:rFonts w:ascii="Courier New" w:hAnsi="Courier New" w:cs="Courier New"/>
          <w:rtl/>
        </w:rPr>
        <w:t xml:space="preserve"> وهى </w:t>
      </w:r>
      <w:del w:id="720" w:author="Transkribus" w:date="2019-12-11T14:30:00Z">
        <w:r w:rsidRPr="009B6BCA">
          <w:rPr>
            <w:rFonts w:ascii="Courier New" w:hAnsi="Courier New" w:cs="Courier New"/>
            <w:rtl/>
          </w:rPr>
          <w:delText xml:space="preserve">ضيعة كبيرة قريبة من صيدنايا وبها نصارى </w:delText>
        </w:r>
      </w:del>
      <w:ins w:id="721" w:author="Transkribus" w:date="2019-12-11T14:30:00Z">
        <w:r w:rsidRPr="00EE6742">
          <w:rPr>
            <w:rFonts w:ascii="Courier New" w:hAnsi="Courier New" w:cs="Courier New"/>
            <w:rtl/>
          </w:rPr>
          <w:t>صيبعة كييرة فريبة من سبدقاباوه انصارى</w:t>
        </w:r>
      </w:ins>
    </w:p>
    <w:p w:rsidR="007C1FAA" w:rsidRPr="009B6BCA" w:rsidRDefault="007C1FAA" w:rsidP="007C1FAA">
      <w:pPr>
        <w:pStyle w:val="NurText"/>
        <w:bidi/>
        <w:rPr>
          <w:del w:id="72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كثير </w:t>
      </w:r>
      <w:del w:id="72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وكان ال</w:t>
          </w:r>
          <w:del w:id="7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r w:rsidRPr="00EE6742">
            <w:rPr>
              <w:rFonts w:ascii="Courier New" w:hAnsi="Courier New" w:cs="Courier New"/>
              <w:rtl/>
            </w:rPr>
            <w:t>ب</w:t>
          </w:r>
          <w:ins w:id="725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 xml:space="preserve">رودى بها </w:t>
          </w:r>
          <w:del w:id="7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كسائر اهلها</w:delText>
            </w:r>
          </w:del>
          <w:ins w:id="727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كمساتر أعلها</w:t>
            </w:r>
          </w:ins>
          <w:r w:rsidRPr="00EE6742">
            <w:rPr>
              <w:rFonts w:ascii="Courier New" w:hAnsi="Courier New" w:cs="Courier New"/>
              <w:rtl/>
            </w:rPr>
            <w:t xml:space="preserve"> النصارى من </w:t>
          </w:r>
          <w:del w:id="7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معاناتهم الفلاحة</w:delText>
            </w:r>
          </w:del>
          <w:ins w:id="729" w:author="Transkribus" w:date="2019-12-11T14:30:00Z">
            <w:r w:rsidRPr="00EE6742">
              <w:rPr>
                <w:rFonts w:ascii="Courier New" w:hAnsi="Courier New" w:cs="Courier New"/>
                <w:rtl/>
              </w:rPr>
              <w:t>معانانهم الغلاجة</w:t>
            </w:r>
          </w:ins>
          <w:r w:rsidRPr="00EE6742">
            <w:rPr>
              <w:rFonts w:ascii="Courier New" w:hAnsi="Courier New" w:cs="Courier New"/>
              <w:rtl/>
            </w:rPr>
            <w:t xml:space="preserve"> وما </w:t>
          </w:r>
          <w:del w:id="7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731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>صنعه الفلاحون</w:t>
          </w:r>
          <w:del w:id="73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733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وكان </w:t>
          </w:r>
          <w:del w:id="7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 يجمع</w:delText>
            </w:r>
          </w:del>
          <w:ins w:id="735" w:author="Transkribus" w:date="2019-12-11T14:30:00Z">
            <w:r w:rsidRPr="00EE6742">
              <w:rPr>
                <w:rFonts w:ascii="Courier New" w:hAnsi="Courier New" w:cs="Courier New"/>
                <w:rtl/>
              </w:rPr>
              <w:t>أبصاتجمع</w:t>
            </w:r>
          </w:ins>
          <w:r w:rsidRPr="00EE6742">
            <w:rPr>
              <w:rFonts w:ascii="Courier New" w:hAnsi="Courier New" w:cs="Courier New"/>
              <w:rtl/>
            </w:rPr>
            <w:t xml:space="preserve"> الشيح من </w:t>
          </w:r>
          <w:del w:id="7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737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وا</w:t>
          </w:r>
          <w:del w:id="7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</w:del>
          <w:ins w:id="739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ى دمشق ال</w:t>
          </w:r>
          <w:del w:id="7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741" w:author="Transkribus" w:date="2019-12-11T14:30:00Z">
            <w:r w:rsidRPr="00EE6742">
              <w:rPr>
                <w:rFonts w:ascii="Courier New" w:hAnsi="Courier New" w:cs="Courier New"/>
                <w:rtl/>
              </w:rPr>
              <w:t>ف</w:t>
            </w:r>
          </w:ins>
          <w:r w:rsidRPr="00EE6742">
            <w:rPr>
              <w:rFonts w:ascii="Courier New" w:hAnsi="Courier New" w:cs="Courier New"/>
              <w:rtl/>
            </w:rPr>
            <w:t xml:space="preserve">ريبة من </w:t>
          </w:r>
          <w:del w:id="7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جهته ويحمله</w:delText>
            </w:r>
          </w:del>
          <w:ins w:id="743" w:author="Transkribus" w:date="2019-12-11T14:30:00Z">
            <w:r w:rsidRPr="00EE6742">
              <w:rPr>
                <w:rFonts w:ascii="Courier New" w:hAnsi="Courier New" w:cs="Courier New"/>
                <w:rtl/>
              </w:rPr>
              <w:t>حهته ويجمله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</w:t>
          </w:r>
          <w:del w:id="7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دابة وياتى به</w:delText>
            </w:r>
          </w:del>
          <w:ins w:id="745" w:author="Transkribus" w:date="2019-12-11T14:30:00Z">
            <w:r w:rsidRPr="00EE6742">
              <w:rPr>
                <w:rFonts w:ascii="Courier New" w:hAnsi="Courier New" w:cs="Courier New"/>
                <w:rtl/>
              </w:rPr>
              <w:t>دابقو بابىبة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</w:t>
          </w:r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746" w:author="Transkribus" w:date="2019-12-11T14:30:00Z"/>
          <w:rFonts w:ascii="Courier New" w:hAnsi="Courier New" w:cs="Courier New"/>
        </w:rPr>
      </w:pPr>
      <w:ins w:id="747" w:author="Transkribus" w:date="2019-12-11T14:30:00Z">
        <w:r w:rsidRPr="00EE6742">
          <w:rPr>
            <w:rFonts w:ascii="Courier New" w:hAnsi="Courier New" w:cs="Courier New"/>
            <w:rtl/>
          </w:rPr>
          <w:t>ا</w:t>
        </w:r>
      </w:ins>
      <w:r w:rsidRPr="00EE6742">
        <w:rPr>
          <w:rFonts w:ascii="Courier New" w:hAnsi="Courier New" w:cs="Courier New"/>
          <w:rtl/>
        </w:rPr>
        <w:t>دا</w:t>
      </w:r>
      <w:del w:id="748" w:author="Transkribus" w:date="2019-12-11T14:30:00Z">
        <w:r w:rsidRPr="009B6BCA">
          <w:rPr>
            <w:rFonts w:ascii="Courier New" w:hAnsi="Courier New" w:cs="Courier New"/>
            <w:rtl/>
          </w:rPr>
          <w:delText>خ</w:delText>
        </w:r>
      </w:del>
      <w:ins w:id="749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 xml:space="preserve">ل دمشق </w:t>
      </w:r>
      <w:del w:id="750" w:author="Transkribus" w:date="2019-12-11T14:30:00Z">
        <w:r w:rsidRPr="009B6BCA">
          <w:rPr>
            <w:rFonts w:ascii="Courier New" w:hAnsi="Courier New" w:cs="Courier New"/>
            <w:rtl/>
          </w:rPr>
          <w:delText>يبيعه للذين يقدونه</w:delText>
        </w:r>
      </w:del>
      <w:ins w:id="751" w:author="Transkribus" w:date="2019-12-11T14:30:00Z">
        <w:r w:rsidRPr="00EE6742">
          <w:rPr>
            <w:rFonts w:ascii="Courier New" w:hAnsi="Courier New" w:cs="Courier New"/>
            <w:rtl/>
          </w:rPr>
          <w:t>بيبعة لدين بقدونة</w:t>
        </w:r>
      </w:ins>
      <w:r w:rsidRPr="00EE6742">
        <w:rPr>
          <w:rFonts w:ascii="Courier New" w:hAnsi="Courier New" w:cs="Courier New"/>
          <w:rtl/>
        </w:rPr>
        <w:t xml:space="preserve"> فى الافران وغيرها</w:t>
      </w:r>
      <w:del w:id="75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753" w:author="Transkribus" w:date="2019-12-11T14:30:00Z"/>
          <w:rFonts w:ascii="Courier New" w:hAnsi="Courier New" w:cs="Courier New"/>
        </w:rPr>
      </w:pPr>
      <w:dir w:val="rtl">
        <w:dir w:val="rtl">
          <w:del w:id="7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وانه لما</w:delText>
            </w:r>
          </w:del>
          <w:ins w:id="75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وانقلا</w:t>
            </w:r>
          </w:ins>
          <w:r w:rsidRPr="00EE6742">
            <w:rPr>
              <w:rFonts w:ascii="Courier New" w:hAnsi="Courier New" w:cs="Courier New"/>
              <w:rtl/>
            </w:rPr>
            <w:t xml:space="preserve"> كان فى </w:t>
          </w:r>
          <w:del w:id="7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بعض المرات</w:delText>
            </w:r>
          </w:del>
          <w:ins w:id="757" w:author="Transkribus" w:date="2019-12-11T14:30:00Z">
            <w:r w:rsidRPr="00EE6742">
              <w:rPr>
                <w:rFonts w:ascii="Courier New" w:hAnsi="Courier New" w:cs="Courier New"/>
                <w:rtl/>
              </w:rPr>
              <w:t>بعس المزات</w:t>
            </w:r>
          </w:ins>
          <w:r w:rsidRPr="00EE6742">
            <w:rPr>
              <w:rFonts w:ascii="Courier New" w:hAnsi="Courier New" w:cs="Courier New"/>
              <w:rtl/>
            </w:rPr>
            <w:t xml:space="preserve"> وقد </w:t>
          </w:r>
          <w:del w:id="7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عبر من </w:delText>
            </w:r>
          </w:del>
          <w:ins w:id="759" w:author="Transkribus" w:date="2019-12-11T14:30:00Z">
            <w:r w:rsidRPr="00EE6742">
              <w:rPr>
                <w:rFonts w:ascii="Courier New" w:hAnsi="Courier New" w:cs="Courier New"/>
                <w:rtl/>
              </w:rPr>
              <w:t>عيرمن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760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باب </w:t>
      </w:r>
      <w:del w:id="761" w:author="Transkribus" w:date="2019-12-11T14:30:00Z">
        <w:r w:rsidRPr="009B6BCA">
          <w:rPr>
            <w:rFonts w:ascii="Courier New" w:hAnsi="Courier New" w:cs="Courier New"/>
            <w:rtl/>
          </w:rPr>
          <w:delText>توما بدمشق ومعه حمل شيح راى شيخا من المتطببين وهو يفصد انسانا قد عرض له رعاف شديد من الناحية</w:delText>
        </w:r>
      </w:del>
      <w:ins w:id="762" w:author="Transkribus" w:date="2019-12-11T14:30:00Z">
        <w:r w:rsidRPr="00EE6742">
          <w:rPr>
            <w:rFonts w:ascii="Courier New" w:hAnsi="Courier New" w:cs="Courier New"/>
            <w:rtl/>
          </w:rPr>
          <w:t>قومابد مشق ومعة جمل شيم رأى سيقامن المنطبيين وهو بقسد انساناقد عرض لهرعاف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763" w:author="Transkribus" w:date="2019-12-11T14:30:00Z">
        <w:r w:rsidRPr="00EE6742">
          <w:rPr>
            <w:rFonts w:ascii="Courier New" w:hAnsi="Courier New" w:cs="Courier New"/>
            <w:rtl/>
          </w:rPr>
          <w:t xml:space="preserve"> سديد من الناجبة</w:t>
        </w:r>
      </w:ins>
      <w:r w:rsidRPr="00EE6742">
        <w:rPr>
          <w:rFonts w:ascii="Courier New" w:hAnsi="Courier New" w:cs="Courier New"/>
          <w:rtl/>
        </w:rPr>
        <w:t xml:space="preserve"> المسامتة ل</w:t>
      </w:r>
      <w:del w:id="764" w:author="Transkribus" w:date="2019-12-11T14:30:00Z">
        <w:r w:rsidRPr="009B6BCA">
          <w:rPr>
            <w:rFonts w:ascii="Courier New" w:hAnsi="Courier New" w:cs="Courier New"/>
            <w:rtl/>
          </w:rPr>
          <w:delText>ل</w:delText>
        </w:r>
      </w:del>
      <w:r w:rsidRPr="00EE6742">
        <w:rPr>
          <w:rFonts w:ascii="Courier New" w:hAnsi="Courier New" w:cs="Courier New"/>
          <w:rtl/>
        </w:rPr>
        <w:t>مو</w:t>
      </w:r>
      <w:del w:id="765" w:author="Transkribus" w:date="2019-12-11T14:30:00Z">
        <w:r w:rsidRPr="009B6BCA">
          <w:rPr>
            <w:rFonts w:ascii="Courier New" w:hAnsi="Courier New" w:cs="Courier New"/>
            <w:rtl/>
          </w:rPr>
          <w:delText>ض</w:delText>
        </w:r>
      </w:del>
      <w:ins w:id="766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 xml:space="preserve">ع الذى </w:t>
      </w:r>
      <w:del w:id="767" w:author="Transkribus" w:date="2019-12-11T14:30:00Z">
        <w:r w:rsidRPr="009B6BCA">
          <w:rPr>
            <w:rFonts w:ascii="Courier New" w:hAnsi="Courier New" w:cs="Courier New"/>
            <w:rtl/>
          </w:rPr>
          <w:delText>ين</w:delText>
        </w:r>
      </w:del>
      <w:r w:rsidRPr="00EE6742">
        <w:rPr>
          <w:rFonts w:ascii="Courier New" w:hAnsi="Courier New" w:cs="Courier New"/>
          <w:rtl/>
        </w:rPr>
        <w:t>ب</w:t>
      </w:r>
      <w:ins w:id="768" w:author="Transkribus" w:date="2019-12-11T14:30:00Z">
        <w:r w:rsidRPr="00EE6742">
          <w:rPr>
            <w:rFonts w:ascii="Courier New" w:hAnsi="Courier New" w:cs="Courier New"/>
            <w:rtl/>
          </w:rPr>
          <w:t>كي</w:t>
        </w:r>
      </w:ins>
      <w:r w:rsidRPr="00EE6742">
        <w:rPr>
          <w:rFonts w:ascii="Courier New" w:hAnsi="Courier New" w:cs="Courier New"/>
          <w:rtl/>
        </w:rPr>
        <w:t xml:space="preserve">عث منه الدم </w:t>
      </w:r>
      <w:del w:id="769" w:author="Transkribus" w:date="2019-12-11T14:30:00Z">
        <w:r w:rsidRPr="009B6BCA">
          <w:rPr>
            <w:rFonts w:ascii="Courier New" w:hAnsi="Courier New" w:cs="Courier New"/>
            <w:rtl/>
          </w:rPr>
          <w:delText>فوقف ينظر</w:delText>
        </w:r>
      </w:del>
      <w:ins w:id="770" w:author="Transkribus" w:date="2019-12-11T14:30:00Z">
        <w:r w:rsidRPr="00EE6742">
          <w:rPr>
            <w:rFonts w:ascii="Courier New" w:hAnsi="Courier New" w:cs="Courier New"/>
            <w:rtl/>
          </w:rPr>
          <w:t>فوفف نظر</w:t>
        </w:r>
      </w:ins>
      <w:r w:rsidRPr="00EE6742">
        <w:rPr>
          <w:rFonts w:ascii="Courier New" w:hAnsi="Courier New" w:cs="Courier New"/>
          <w:rtl/>
        </w:rPr>
        <w:t xml:space="preserve"> اليه ثم </w:t>
      </w:r>
      <w:del w:id="771" w:author="Transkribus" w:date="2019-12-11T14:30:00Z">
        <w:r w:rsidRPr="009B6BCA">
          <w:rPr>
            <w:rFonts w:ascii="Courier New" w:hAnsi="Courier New" w:cs="Courier New"/>
            <w:rtl/>
          </w:rPr>
          <w:delText>ق</w:delText>
        </w:r>
      </w:del>
      <w:ins w:id="772" w:author="Transkribus" w:date="2019-12-11T14:30:00Z">
        <w:r w:rsidRPr="00EE6742">
          <w:rPr>
            <w:rFonts w:ascii="Courier New" w:hAnsi="Courier New" w:cs="Courier New"/>
            <w:rtl/>
          </w:rPr>
          <w:t>ث</w:t>
        </w:r>
      </w:ins>
      <w:r w:rsidRPr="00EE6742">
        <w:rPr>
          <w:rFonts w:ascii="Courier New" w:hAnsi="Courier New" w:cs="Courier New"/>
          <w:rtl/>
        </w:rPr>
        <w:t>ال له لم ت</w:t>
      </w:r>
      <w:del w:id="773" w:author="Transkribus" w:date="2019-12-11T14:30:00Z">
        <w:r w:rsidRPr="009B6BCA">
          <w:rPr>
            <w:rFonts w:ascii="Courier New" w:hAnsi="Courier New" w:cs="Courier New"/>
            <w:rtl/>
          </w:rPr>
          <w:delText>ف</w:delText>
        </w:r>
      </w:del>
      <w:ins w:id="774" w:author="Transkribus" w:date="2019-12-11T14:30:00Z">
        <w:r w:rsidRPr="00EE6742">
          <w:rPr>
            <w:rFonts w:ascii="Courier New" w:hAnsi="Courier New" w:cs="Courier New"/>
            <w:rtl/>
          </w:rPr>
          <w:t>ن</w:t>
        </w:r>
      </w:ins>
      <w:r w:rsidRPr="00EE6742">
        <w:rPr>
          <w:rFonts w:ascii="Courier New" w:hAnsi="Courier New" w:cs="Courier New"/>
          <w:rtl/>
        </w:rPr>
        <w:t>صد هذا</w:t>
      </w:r>
    </w:p>
    <w:p w:rsidR="007C1FAA" w:rsidRPr="00EE6742" w:rsidRDefault="007C1FAA" w:rsidP="007C1FAA">
      <w:pPr>
        <w:pStyle w:val="NurText"/>
        <w:bidi/>
        <w:rPr>
          <w:ins w:id="775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ودمه </w:t>
      </w:r>
      <w:del w:id="776" w:author="Transkribus" w:date="2019-12-11T14:30:00Z">
        <w:r w:rsidRPr="009B6BCA">
          <w:rPr>
            <w:rFonts w:ascii="Courier New" w:hAnsi="Courier New" w:cs="Courier New"/>
            <w:rtl/>
          </w:rPr>
          <w:delText>يجرى من انفه باكثر مما يحتاج اليه بالفصد فعرفه ان ذلك انما يفعله لينقطع</w:delText>
        </w:r>
      </w:del>
      <w:ins w:id="777" w:author="Transkribus" w:date="2019-12-11T14:30:00Z">
        <w:r w:rsidRPr="00EE6742">
          <w:rPr>
            <w:rFonts w:ascii="Courier New" w:hAnsi="Courier New" w:cs="Courier New"/>
            <w:rtl/>
          </w:rPr>
          <w:t>محرى من أبفه باكتر عاسشجتاج البه بالقصد فهرفه أن ذلك اثمايفعلة لبنقطم</w:t>
        </w:r>
      </w:ins>
      <w:r w:rsidRPr="00EE6742">
        <w:rPr>
          <w:rFonts w:ascii="Courier New" w:hAnsi="Courier New" w:cs="Courier New"/>
          <w:rtl/>
        </w:rPr>
        <w:t xml:space="preserve"> الدم الذى</w:t>
      </w:r>
      <w:del w:id="778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ينبعث</w:delText>
        </w:r>
      </w:del>
    </w:p>
    <w:p w:rsidR="007C1FAA" w:rsidRPr="009B6BCA" w:rsidRDefault="007C1FAA" w:rsidP="007C1FAA">
      <w:pPr>
        <w:pStyle w:val="NurText"/>
        <w:bidi/>
        <w:rPr>
          <w:del w:id="779" w:author="Transkribus" w:date="2019-12-11T14:30:00Z"/>
          <w:rFonts w:ascii="Courier New" w:hAnsi="Courier New" w:cs="Courier New"/>
        </w:rPr>
      </w:pPr>
      <w:ins w:id="780" w:author="Transkribus" w:date="2019-12-11T14:30:00Z">
        <w:r w:rsidRPr="00EE6742">
          <w:rPr>
            <w:rFonts w:ascii="Courier New" w:hAnsi="Courier New" w:cs="Courier New"/>
            <w:rtl/>
          </w:rPr>
          <w:t>ابليقت</w:t>
        </w:r>
      </w:ins>
      <w:r w:rsidRPr="00EE6742">
        <w:rPr>
          <w:rFonts w:ascii="Courier New" w:hAnsi="Courier New" w:cs="Courier New"/>
          <w:rtl/>
        </w:rPr>
        <w:t xml:space="preserve"> من ا</w:t>
      </w:r>
      <w:del w:id="781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782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فه لكونه </w:t>
      </w:r>
      <w:del w:id="783" w:author="Transkribus" w:date="2019-12-11T14:30:00Z">
        <w:r w:rsidRPr="009B6BCA">
          <w:rPr>
            <w:rFonts w:ascii="Courier New" w:hAnsi="Courier New" w:cs="Courier New"/>
            <w:rtl/>
          </w:rPr>
          <w:delText>يجتذبه</w:delText>
        </w:r>
      </w:del>
      <w:ins w:id="784" w:author="Transkribus" w:date="2019-12-11T14:30:00Z">
        <w:r w:rsidRPr="00EE6742">
          <w:rPr>
            <w:rFonts w:ascii="Courier New" w:hAnsi="Courier New" w:cs="Courier New"/>
            <w:rtl/>
          </w:rPr>
          <w:t>محتذيه</w:t>
        </w:r>
      </w:ins>
      <w:r w:rsidRPr="00EE6742">
        <w:rPr>
          <w:rFonts w:ascii="Courier New" w:hAnsi="Courier New" w:cs="Courier New"/>
          <w:rtl/>
        </w:rPr>
        <w:t xml:space="preserve"> الى مسامتة ال</w:t>
      </w:r>
      <w:del w:id="785" w:author="Transkribus" w:date="2019-12-11T14:30:00Z">
        <w:r w:rsidRPr="009B6BCA">
          <w:rPr>
            <w:rFonts w:ascii="Courier New" w:hAnsi="Courier New" w:cs="Courier New"/>
            <w:rtl/>
          </w:rPr>
          <w:delText>ج</w:delText>
        </w:r>
      </w:del>
      <w:ins w:id="786" w:author="Transkribus" w:date="2019-12-11T14:30:00Z">
        <w:r w:rsidRPr="00EE6742">
          <w:rPr>
            <w:rFonts w:ascii="Courier New" w:hAnsi="Courier New" w:cs="Courier New"/>
            <w:rtl/>
          </w:rPr>
          <w:t>ح</w:t>
        </w:r>
      </w:ins>
      <w:r w:rsidRPr="00EE6742">
        <w:rPr>
          <w:rFonts w:ascii="Courier New" w:hAnsi="Courier New" w:cs="Courier New"/>
          <w:rtl/>
        </w:rPr>
        <w:t>هة التى ي</w:t>
      </w:r>
      <w:del w:id="787" w:author="Transkribus" w:date="2019-12-11T14:30:00Z">
        <w:r w:rsidRPr="009B6BCA">
          <w:rPr>
            <w:rFonts w:ascii="Courier New" w:hAnsi="Courier New" w:cs="Courier New"/>
            <w:rtl/>
          </w:rPr>
          <w:delText>نب</w:delText>
        </w:r>
      </w:del>
      <w:ins w:id="788" w:author="Transkribus" w:date="2019-12-11T14:30:00Z">
        <w:r w:rsidRPr="00EE6742">
          <w:rPr>
            <w:rFonts w:ascii="Courier New" w:hAnsi="Courier New" w:cs="Courier New"/>
            <w:rtl/>
          </w:rPr>
          <w:t>شي</w:t>
        </w:r>
      </w:ins>
      <w:r w:rsidRPr="00EE6742">
        <w:rPr>
          <w:rFonts w:ascii="Courier New" w:hAnsi="Courier New" w:cs="Courier New"/>
          <w:rtl/>
        </w:rPr>
        <w:t xml:space="preserve">عث منها </w:t>
      </w:r>
      <w:del w:id="78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فقال له اذا ك</w:t>
          </w:r>
          <w:ins w:id="790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>ان الامر</w:t>
          </w:r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791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على </w:t>
      </w:r>
      <w:del w:id="792" w:author="Transkribus" w:date="2019-12-11T14:30:00Z">
        <w:r w:rsidRPr="009B6BCA">
          <w:rPr>
            <w:rFonts w:ascii="Courier New" w:hAnsi="Courier New" w:cs="Courier New"/>
            <w:rtl/>
          </w:rPr>
          <w:delText>ما تقول فاننا</w:delText>
        </w:r>
      </w:del>
      <w:ins w:id="793" w:author="Transkribus" w:date="2019-12-11T14:30:00Z">
        <w:r w:rsidRPr="00EE6742">
          <w:rPr>
            <w:rFonts w:ascii="Courier New" w:hAnsi="Courier New" w:cs="Courier New"/>
            <w:rtl/>
          </w:rPr>
          <w:t>ماتقول فاتنا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794" w:author="Transkribus" w:date="2019-12-11T14:30:00Z">
        <w:r w:rsidRPr="009B6BCA">
          <w:rPr>
            <w:rFonts w:ascii="Courier New" w:hAnsi="Courier New" w:cs="Courier New"/>
            <w:rtl/>
          </w:rPr>
          <w:delText>مواضعنا قد اعتدنا انه متى كان نهر جار واردنا ان نقطع الماء</w:delText>
        </w:r>
      </w:del>
      <w:ins w:id="795" w:author="Transkribus" w:date="2019-12-11T14:30:00Z">
        <w:r w:rsidRPr="00EE6742">
          <w:rPr>
            <w:rFonts w:ascii="Courier New" w:hAnsi="Courier New" w:cs="Courier New"/>
            <w:rtl/>
          </w:rPr>
          <w:t>مواصعناقد اعندفالله منى كمان تهرجار وأردقان نقطم المساء</w:t>
        </w:r>
      </w:ins>
      <w:r w:rsidRPr="00EE6742">
        <w:rPr>
          <w:rFonts w:ascii="Courier New" w:hAnsi="Courier New" w:cs="Courier New"/>
          <w:rtl/>
        </w:rPr>
        <w:t xml:space="preserve"> عنه </w:t>
      </w:r>
      <w:del w:id="796" w:author="Transkribus" w:date="2019-12-11T14:30:00Z">
        <w:r w:rsidRPr="009B6BCA">
          <w:rPr>
            <w:rFonts w:ascii="Courier New" w:hAnsi="Courier New" w:cs="Courier New"/>
            <w:rtl/>
          </w:rPr>
          <w:delText>فاننا نجعل</w:delText>
        </w:r>
      </w:del>
      <w:ins w:id="797" w:author="Transkribus" w:date="2019-12-11T14:30:00Z">
        <w:r w:rsidRPr="00EE6742">
          <w:rPr>
            <w:rFonts w:ascii="Courier New" w:hAnsi="Courier New" w:cs="Courier New"/>
            <w:rtl/>
          </w:rPr>
          <w:t>فايقا</w:t>
        </w:r>
      </w:ins>
    </w:p>
    <w:p w:rsidR="007C1FAA" w:rsidRPr="00EE6742" w:rsidRDefault="007C1FAA" w:rsidP="007C1FAA">
      <w:pPr>
        <w:pStyle w:val="NurText"/>
        <w:bidi/>
        <w:rPr>
          <w:ins w:id="798" w:author="Transkribus" w:date="2019-12-11T14:30:00Z"/>
          <w:rFonts w:ascii="Courier New" w:hAnsi="Courier New" w:cs="Courier New"/>
        </w:rPr>
      </w:pPr>
      <w:ins w:id="799" w:author="Transkribus" w:date="2019-12-11T14:30:00Z">
        <w:r w:rsidRPr="00EE6742">
          <w:rPr>
            <w:rFonts w:ascii="Courier New" w:hAnsi="Courier New" w:cs="Courier New"/>
            <w:rtl/>
          </w:rPr>
          <w:t>سعل</w:t>
        </w:r>
      </w:ins>
      <w:r w:rsidRPr="00EE6742">
        <w:rPr>
          <w:rFonts w:ascii="Courier New" w:hAnsi="Courier New" w:cs="Courier New"/>
          <w:rtl/>
        </w:rPr>
        <w:t xml:space="preserve"> له مسيلا الى </w:t>
      </w:r>
      <w:del w:id="800" w:author="Transkribus" w:date="2019-12-11T14:30:00Z">
        <w:r w:rsidRPr="009B6BCA">
          <w:rPr>
            <w:rFonts w:ascii="Courier New" w:hAnsi="Courier New" w:cs="Courier New"/>
            <w:rtl/>
          </w:rPr>
          <w:delText xml:space="preserve">ناحية اخرى </w:delText>
        </w:r>
      </w:del>
      <w:ins w:id="801" w:author="Transkribus" w:date="2019-12-11T14:30:00Z">
        <w:r w:rsidRPr="00EE6742">
          <w:rPr>
            <w:rFonts w:ascii="Courier New" w:hAnsi="Courier New" w:cs="Courier New"/>
            <w:rtl/>
          </w:rPr>
          <w:t xml:space="preserve">ناجبة أحمرى غير </w:t>
        </w:r>
      </w:ins>
      <w:r w:rsidRPr="00EE6742">
        <w:rPr>
          <w:rFonts w:ascii="Courier New" w:hAnsi="Courier New" w:cs="Courier New"/>
          <w:rtl/>
        </w:rPr>
        <w:t>مسامتة له فينقط</w:t>
      </w:r>
      <w:del w:id="802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803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 xml:space="preserve"> من ذلك الموض</w:t>
      </w:r>
      <w:del w:id="804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805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 xml:space="preserve"> ويعود الى </w:t>
      </w:r>
      <w:del w:id="806" w:author="Transkribus" w:date="2019-12-11T14:30:00Z">
        <w:r w:rsidRPr="009B6BCA">
          <w:rPr>
            <w:rFonts w:ascii="Courier New" w:hAnsi="Courier New" w:cs="Courier New"/>
            <w:rtl/>
          </w:rPr>
          <w:delText>الموضع الاخر فانت</w:delText>
        </w:r>
      </w:del>
      <w:ins w:id="807" w:author="Transkribus" w:date="2019-12-11T14:30:00Z">
        <w:r w:rsidRPr="00EE6742">
          <w:rPr>
            <w:rFonts w:ascii="Courier New" w:hAnsi="Courier New" w:cs="Courier New"/>
            <w:rtl/>
          </w:rPr>
          <w:t>الموشم الآحر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808" w:author="Transkribus" w:date="2019-12-11T14:30:00Z">
        <w:r w:rsidRPr="00EE6742">
          <w:rPr>
            <w:rFonts w:ascii="Courier New" w:hAnsi="Courier New" w:cs="Courier New"/>
            <w:rtl/>
          </w:rPr>
          <w:t>الت</w:t>
        </w:r>
      </w:ins>
      <w:r w:rsidRPr="00EE6742">
        <w:rPr>
          <w:rFonts w:ascii="Courier New" w:hAnsi="Courier New" w:cs="Courier New"/>
          <w:rtl/>
        </w:rPr>
        <w:t xml:space="preserve"> لم لا تفعل هكذا </w:t>
      </w:r>
      <w:del w:id="809" w:author="Transkribus" w:date="2019-12-11T14:30:00Z">
        <w:r w:rsidRPr="009B6BCA">
          <w:rPr>
            <w:rFonts w:ascii="Courier New" w:hAnsi="Courier New" w:cs="Courier New"/>
            <w:rtl/>
          </w:rPr>
          <w:delText>ايضا وتفصده من الناحية الاخرى</w:delText>
        </w:r>
      </w:del>
      <w:ins w:id="810" w:author="Transkribus" w:date="2019-12-11T14:30:00Z">
        <w:r w:rsidRPr="00EE6742">
          <w:rPr>
            <w:rFonts w:ascii="Courier New" w:hAnsi="Courier New" w:cs="Courier New"/>
            <w:rtl/>
          </w:rPr>
          <w:t>أيصا وقفصدةمن الناسية الاحرى</w:t>
        </w:r>
      </w:ins>
      <w:r w:rsidRPr="00EE6742">
        <w:rPr>
          <w:rFonts w:ascii="Courier New" w:hAnsi="Courier New" w:cs="Courier New"/>
          <w:rtl/>
        </w:rPr>
        <w:t xml:space="preserve"> ففعل ذلك وا</w:t>
      </w:r>
      <w:del w:id="811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812" w:author="Transkribus" w:date="2019-12-11T14:30:00Z">
        <w:r w:rsidRPr="00EE6742">
          <w:rPr>
            <w:rFonts w:ascii="Courier New" w:hAnsi="Courier New" w:cs="Courier New"/>
            <w:rtl/>
          </w:rPr>
          <w:t>ل</w:t>
        </w:r>
      </w:ins>
      <w:r w:rsidRPr="00EE6742">
        <w:rPr>
          <w:rFonts w:ascii="Courier New" w:hAnsi="Courier New" w:cs="Courier New"/>
          <w:rtl/>
        </w:rPr>
        <w:t>قط</w:t>
      </w:r>
      <w:del w:id="813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814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 xml:space="preserve"> الرعاف عن</w:t>
      </w:r>
    </w:p>
    <w:p w:rsidR="007C1FAA" w:rsidRPr="009B6BCA" w:rsidRDefault="007C1FAA" w:rsidP="007C1FAA">
      <w:pPr>
        <w:pStyle w:val="NurText"/>
        <w:bidi/>
        <w:rPr>
          <w:del w:id="815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الرجل </w:t>
      </w:r>
      <w:del w:id="816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817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وان ذلك الطبيب </w:t>
          </w:r>
          <w:del w:id="8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لما راى</w:delText>
            </w:r>
          </w:del>
          <w:ins w:id="819" w:author="Transkribus" w:date="2019-12-11T14:30:00Z">
            <w:r w:rsidRPr="00EE6742">
              <w:rPr>
                <w:rFonts w:ascii="Courier New" w:hAnsi="Courier New" w:cs="Courier New"/>
                <w:rtl/>
              </w:rPr>
              <w:t>لمار أى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</w:t>
          </w:r>
          <w:del w:id="8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r w:rsidRPr="00EE6742">
            <w:rPr>
              <w:rFonts w:ascii="Courier New" w:hAnsi="Courier New" w:cs="Courier New"/>
              <w:rtl/>
            </w:rPr>
            <w:t>ب</w:t>
          </w:r>
          <w:ins w:id="821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 xml:space="preserve">رودى حسن نظر </w:t>
          </w:r>
          <w:del w:id="8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فيما سال</w:delText>
            </w:r>
          </w:del>
          <w:ins w:id="823" w:author="Transkribus" w:date="2019-12-11T14:30:00Z">
            <w:r w:rsidRPr="00EE6742">
              <w:rPr>
                <w:rFonts w:ascii="Courier New" w:hAnsi="Courier New" w:cs="Courier New"/>
                <w:rtl/>
              </w:rPr>
              <w:t>فيماس ال</w:t>
            </w:r>
          </w:ins>
          <w:r w:rsidRPr="00EE6742">
            <w:rPr>
              <w:rFonts w:ascii="Courier New" w:hAnsi="Courier New" w:cs="Courier New"/>
              <w:rtl/>
            </w:rPr>
            <w:t xml:space="preserve"> عنه قال له </w:t>
          </w:r>
          <w:del w:id="8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 انك تشتغل بصناعة</w:delText>
            </w:r>
          </w:del>
          <w:ins w:id="825" w:author="Transkribus" w:date="2019-12-11T14:30:00Z">
            <w:r w:rsidRPr="00EE6742">
              <w:rPr>
                <w:rFonts w:ascii="Courier New" w:hAnsi="Courier New" w:cs="Courier New"/>
                <w:rtl/>
              </w:rPr>
              <w:t>لواقلت تستغل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826" w:author="Transkribus" w:date="2019-12-11T14:30:00Z"/>
          <w:rFonts w:ascii="Courier New" w:hAnsi="Courier New" w:cs="Courier New"/>
        </w:rPr>
      </w:pPr>
      <w:ins w:id="827" w:author="Transkribus" w:date="2019-12-11T14:30:00Z">
        <w:r w:rsidRPr="00EE6742">
          <w:rPr>
            <w:rFonts w:ascii="Courier New" w:hAnsi="Courier New" w:cs="Courier New"/>
            <w:rtl/>
          </w:rPr>
          <w:t>صراعة</w:t>
        </w:r>
      </w:ins>
      <w:r w:rsidRPr="00EE6742">
        <w:rPr>
          <w:rFonts w:ascii="Courier New" w:hAnsi="Courier New" w:cs="Courier New"/>
          <w:rtl/>
        </w:rPr>
        <w:t xml:space="preserve"> الطب </w:t>
      </w:r>
      <w:del w:id="828" w:author="Transkribus" w:date="2019-12-11T14:30:00Z">
        <w:r w:rsidRPr="009B6BCA">
          <w:rPr>
            <w:rFonts w:ascii="Courier New" w:hAnsi="Courier New" w:cs="Courier New"/>
            <w:rtl/>
          </w:rPr>
          <w:delText>جاء منك</w:delText>
        </w:r>
      </w:del>
      <w:ins w:id="829" w:author="Transkribus" w:date="2019-12-11T14:30:00Z">
        <w:r w:rsidRPr="00EE6742">
          <w:rPr>
            <w:rFonts w:ascii="Courier New" w:hAnsi="Courier New" w:cs="Courier New"/>
            <w:rtl/>
          </w:rPr>
          <w:t>جاءمتك</w:t>
        </w:r>
      </w:ins>
      <w:r w:rsidRPr="00EE6742">
        <w:rPr>
          <w:rFonts w:ascii="Courier New" w:hAnsi="Courier New" w:cs="Courier New"/>
          <w:rtl/>
        </w:rPr>
        <w:t xml:space="preserve"> طبيب </w:t>
      </w:r>
      <w:del w:id="830" w:author="Transkribus" w:date="2019-12-11T14:30:00Z">
        <w:r w:rsidRPr="009B6BCA">
          <w:rPr>
            <w:rFonts w:ascii="Courier New" w:hAnsi="Courier New" w:cs="Courier New"/>
            <w:rtl/>
          </w:rPr>
          <w:delText>جيد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831" w:author="Transkribus" w:date="2019-12-11T14:30:00Z"/>
          <w:rFonts w:ascii="Courier New" w:hAnsi="Courier New" w:cs="Courier New"/>
        </w:rPr>
      </w:pPr>
      <w:dir w:val="rtl">
        <w:dir w:val="rtl">
          <w:del w:id="8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فمال اليبرودى</w:delText>
            </w:r>
          </w:del>
          <w:ins w:id="833" w:author="Transkribus" w:date="2019-12-11T14:30:00Z">
            <w:r w:rsidRPr="00EE6742">
              <w:rPr>
                <w:rFonts w:ascii="Courier New" w:hAnsi="Courier New" w:cs="Courier New"/>
                <w:rtl/>
              </w:rPr>
              <w:t>جبسدفال البيرودى الى فوله وثاقت تقسه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</w:t>
          </w:r>
          <w:del w:id="8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قوله وتاقت نفسه </w:delText>
            </w:r>
          </w:del>
          <w:ins w:id="83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العلم وبق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836" w:author="Transkribus" w:date="2019-12-11T14:30:00Z"/>
          <w:rFonts w:ascii="Courier New" w:hAnsi="Courier New" w:cs="Courier New"/>
        </w:rPr>
      </w:pPr>
      <w:ins w:id="837" w:author="Transkribus" w:date="2019-12-11T14:30:00Z">
        <w:r w:rsidRPr="00EE6742">
          <w:rPr>
            <w:rFonts w:ascii="Courier New" w:hAnsi="Courier New" w:cs="Courier New"/>
            <w:rtl/>
          </w:rPr>
          <w:t>هثردد١</w:t>
        </w:r>
      </w:ins>
    </w:p>
    <w:p w:rsidR="007C1FAA" w:rsidRPr="00EE6742" w:rsidRDefault="007C1FAA" w:rsidP="007C1FAA">
      <w:pPr>
        <w:pStyle w:val="NurText"/>
        <w:bidi/>
        <w:rPr>
          <w:ins w:id="838" w:author="Transkribus" w:date="2019-12-11T14:30:00Z"/>
          <w:rFonts w:ascii="Courier New" w:hAnsi="Courier New" w:cs="Courier New"/>
        </w:rPr>
      </w:pPr>
      <w:ins w:id="839" w:author="Transkribus" w:date="2019-12-11T14:30:00Z">
        <w:r w:rsidRPr="00EE6742">
          <w:rPr>
            <w:rFonts w:ascii="Courier New" w:hAnsi="Courier New" w:cs="Courier New"/>
            <w:rtl/>
          </w:rPr>
          <w:t>١٤١</w:t>
        </w:r>
      </w:ins>
    </w:p>
    <w:p w:rsidR="007C1FAA" w:rsidRPr="009B6BCA" w:rsidRDefault="007C1FAA" w:rsidP="007C1FAA">
      <w:pPr>
        <w:pStyle w:val="NurText"/>
        <w:bidi/>
        <w:rPr>
          <w:del w:id="840" w:author="Transkribus" w:date="2019-12-11T14:30:00Z"/>
          <w:rFonts w:ascii="Courier New" w:hAnsi="Courier New" w:cs="Courier New"/>
        </w:rPr>
      </w:pPr>
      <w:ins w:id="841" w:author="Transkribus" w:date="2019-12-11T14:30:00Z">
        <w:r w:rsidRPr="00EE6742">
          <w:rPr>
            <w:rFonts w:ascii="Courier New" w:hAnsi="Courier New" w:cs="Courier New"/>
            <w:rtl/>
          </w:rPr>
          <w:t xml:space="preserve"> مثردد </w:t>
        </w:r>
      </w:ins>
      <w:r w:rsidRPr="00EE6742">
        <w:rPr>
          <w:rFonts w:ascii="Courier New" w:hAnsi="Courier New" w:cs="Courier New"/>
          <w:rtl/>
        </w:rPr>
        <w:t xml:space="preserve">الى </w:t>
      </w:r>
      <w:del w:id="842" w:author="Transkribus" w:date="2019-12-11T14:30:00Z">
        <w:r w:rsidRPr="009B6BCA">
          <w:rPr>
            <w:rFonts w:ascii="Courier New" w:hAnsi="Courier New" w:cs="Courier New"/>
            <w:rtl/>
          </w:rPr>
          <w:delText>العلم وبقى مترددا الى الشيخ</w:delText>
        </w:r>
      </w:del>
      <w:ins w:id="843" w:author="Transkribus" w:date="2019-12-11T14:30:00Z">
        <w:r w:rsidRPr="00EE6742">
          <w:rPr>
            <w:rFonts w:ascii="Courier New" w:hAnsi="Courier New" w:cs="Courier New"/>
            <w:rtl/>
          </w:rPr>
          <w:t>الشيح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844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845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وقات وهو </w:t>
      </w:r>
      <w:del w:id="846" w:author="Transkribus" w:date="2019-12-11T14:30:00Z">
        <w:r w:rsidRPr="009B6BCA">
          <w:rPr>
            <w:rFonts w:ascii="Courier New" w:hAnsi="Courier New" w:cs="Courier New"/>
            <w:rtl/>
          </w:rPr>
          <w:delText>يعرفه ويريه اشياء</w:delText>
        </w:r>
      </w:del>
      <w:ins w:id="847" w:author="Transkribus" w:date="2019-12-11T14:30:00Z">
        <w:r w:rsidRPr="00EE6742">
          <w:rPr>
            <w:rFonts w:ascii="Courier New" w:hAnsi="Courier New" w:cs="Courier New"/>
            <w:rtl/>
          </w:rPr>
          <w:t>بعرفهة ويريبه أشياء</w:t>
        </w:r>
      </w:ins>
      <w:r w:rsidRPr="00EE6742">
        <w:rPr>
          <w:rFonts w:ascii="Courier New" w:hAnsi="Courier New" w:cs="Courier New"/>
          <w:rtl/>
        </w:rPr>
        <w:t xml:space="preserve"> من المداواة </w:t>
      </w:r>
      <w:del w:id="84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849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ثم ا</w:t>
          </w:r>
          <w:del w:id="8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851" w:author="Transkribus" w:date="2019-12-11T14:30:00Z">
            <w:r w:rsidRPr="00EE6742">
              <w:rPr>
                <w:rFonts w:ascii="Courier New" w:hAnsi="Courier New" w:cs="Courier New"/>
                <w:rtl/>
              </w:rPr>
              <w:t>لل</w:t>
            </w:r>
          </w:ins>
          <w:r w:rsidRPr="00EE6742">
            <w:rPr>
              <w:rFonts w:ascii="Courier New" w:hAnsi="Courier New" w:cs="Courier New"/>
              <w:rtl/>
            </w:rPr>
            <w:t xml:space="preserve">ه ترك </w:t>
          </w:r>
          <w:del w:id="8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يبرود وما كان يعانيه</w:delText>
            </w:r>
          </w:del>
          <w:ins w:id="853" w:author="Transkribus" w:date="2019-12-11T14:30:00Z">
            <w:r w:rsidRPr="00EE6742">
              <w:rPr>
                <w:rFonts w:ascii="Courier New" w:hAnsi="Courier New" w:cs="Courier New"/>
                <w:rtl/>
              </w:rPr>
              <w:t>ييرودوماكمان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854" w:author="Transkribus" w:date="2019-12-11T14:30:00Z">
        <w:r w:rsidRPr="00EE6742">
          <w:rPr>
            <w:rFonts w:ascii="Courier New" w:hAnsi="Courier New" w:cs="Courier New"/>
            <w:rtl/>
          </w:rPr>
          <w:lastRenderedPageBreak/>
          <w:t>ابعانيه</w:t>
        </w:r>
      </w:ins>
      <w:r w:rsidRPr="00EE6742">
        <w:rPr>
          <w:rFonts w:ascii="Courier New" w:hAnsi="Courier New" w:cs="Courier New"/>
          <w:rtl/>
        </w:rPr>
        <w:t xml:space="preserve"> واقام </w:t>
      </w:r>
      <w:del w:id="855" w:author="Transkribus" w:date="2019-12-11T14:30:00Z">
        <w:r w:rsidRPr="009B6BCA">
          <w:rPr>
            <w:rFonts w:ascii="Courier New" w:hAnsi="Courier New" w:cs="Courier New"/>
            <w:rtl/>
          </w:rPr>
          <w:delText>بدمشق يتعلم</w:delText>
        </w:r>
      </w:del>
      <w:ins w:id="856" w:author="Transkribus" w:date="2019-12-11T14:30:00Z">
        <w:r w:rsidRPr="00EE6742">
          <w:rPr>
            <w:rFonts w:ascii="Courier New" w:hAnsi="Courier New" w:cs="Courier New"/>
            <w:rtl/>
          </w:rPr>
          <w:t>بد مشق بتعلم</w:t>
        </w:r>
      </w:ins>
      <w:r w:rsidRPr="00EE6742">
        <w:rPr>
          <w:rFonts w:ascii="Courier New" w:hAnsi="Courier New" w:cs="Courier New"/>
          <w:rtl/>
        </w:rPr>
        <w:t xml:space="preserve"> صناعة الطب</w:t>
      </w:r>
      <w:del w:id="85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58" w:author="Transkribus" w:date="2019-12-11T14:30:00Z">
        <w:r w:rsidRPr="00EE6742">
          <w:rPr>
            <w:rFonts w:ascii="Courier New" w:hAnsi="Courier New" w:cs="Courier New"/>
            <w:rtl/>
          </w:rPr>
          <w:t xml:space="preserve"> ولماقيصرفى أسياء مهاوصارت له معرقة</w:t>
        </w:r>
      </w:ins>
    </w:p>
    <w:p w:rsidR="007C1FAA" w:rsidRPr="00EE6742" w:rsidRDefault="007C1FAA" w:rsidP="007C1FAA">
      <w:pPr>
        <w:pStyle w:val="NurText"/>
        <w:bidi/>
        <w:rPr>
          <w:ins w:id="859" w:author="Transkribus" w:date="2019-12-11T14:30:00Z"/>
          <w:rFonts w:ascii="Courier New" w:hAnsi="Courier New" w:cs="Courier New"/>
        </w:rPr>
      </w:pPr>
      <w:dir w:val="rtl">
        <w:dir w:val="rtl">
          <w:del w:id="8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ولما تبصر فى اشياء منها وصارت له معرفة بالقوانين العلمية وحاول</w:delText>
            </w:r>
          </w:del>
          <w:ins w:id="861" w:author="Transkribus" w:date="2019-12-11T14:30:00Z">
            <w:r w:rsidRPr="00EE6742">
              <w:rPr>
                <w:rFonts w:ascii="Courier New" w:hAnsi="Courier New" w:cs="Courier New"/>
                <w:rtl/>
              </w:rPr>
              <w:t>بالقواأن بن العلبة وجاول</w:t>
            </w:r>
          </w:ins>
          <w:r w:rsidRPr="00EE6742">
            <w:rPr>
              <w:rFonts w:ascii="Courier New" w:hAnsi="Courier New" w:cs="Courier New"/>
              <w:rtl/>
            </w:rPr>
            <w:t xml:space="preserve"> مداواة المرضى </w:t>
          </w:r>
          <w:del w:id="8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وراى اختلاف الامراض واسبابها</w:delText>
            </w:r>
          </w:del>
          <w:ins w:id="863" w:author="Transkribus" w:date="2019-12-11T14:30:00Z">
            <w:r w:rsidRPr="00EE6742">
              <w:rPr>
                <w:rFonts w:ascii="Courier New" w:hAnsi="Courier New" w:cs="Courier New"/>
                <w:rtl/>
              </w:rPr>
              <w:t>ورأى احتسلاف الامراس وأسياها</w:t>
            </w:r>
          </w:ins>
          <w:r w:rsidRPr="00EE6742">
            <w:rPr>
              <w:rFonts w:ascii="Courier New" w:hAnsi="Courier New" w:cs="Courier New"/>
              <w:rtl/>
            </w:rPr>
            <w:t xml:space="preserve"> وعلاماتها</w:t>
          </w:r>
          <w:del w:id="8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وتفنن معالجاتها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865" w:author="Transkribus" w:date="2019-12-11T14:30:00Z">
        <w:r w:rsidRPr="00EE6742">
          <w:rPr>
            <w:rFonts w:ascii="Courier New" w:hAnsi="Courier New" w:cs="Courier New"/>
            <w:rtl/>
          </w:rPr>
          <w:t>وتفن معالجانها</w:t>
        </w:r>
      </w:ins>
      <w:r w:rsidRPr="00EE6742">
        <w:rPr>
          <w:rFonts w:ascii="Courier New" w:hAnsi="Courier New" w:cs="Courier New"/>
          <w:rtl/>
        </w:rPr>
        <w:t xml:space="preserve"> وسال عمن </w:t>
      </w:r>
      <w:del w:id="866" w:author="Transkribus" w:date="2019-12-11T14:30:00Z">
        <w:r w:rsidRPr="009B6BCA">
          <w:rPr>
            <w:rFonts w:ascii="Courier New" w:hAnsi="Courier New" w:cs="Courier New"/>
            <w:rtl/>
          </w:rPr>
          <w:delText>هو امام</w:delText>
        </w:r>
      </w:del>
      <w:ins w:id="867" w:author="Transkribus" w:date="2019-12-11T14:30:00Z">
        <w:r w:rsidRPr="00EE6742">
          <w:rPr>
            <w:rFonts w:ascii="Courier New" w:hAnsi="Courier New" w:cs="Courier New"/>
            <w:rtl/>
          </w:rPr>
          <w:t>هوامام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868" w:author="Transkribus" w:date="2019-12-11T14:30:00Z">
        <w:r w:rsidRPr="009B6BCA">
          <w:rPr>
            <w:rFonts w:ascii="Courier New" w:hAnsi="Courier New" w:cs="Courier New"/>
            <w:rtl/>
          </w:rPr>
          <w:delText>وقته بمعرفة</w:delText>
        </w:r>
      </w:del>
      <w:ins w:id="869" w:author="Transkribus" w:date="2019-12-11T14:30:00Z">
        <w:r w:rsidRPr="00EE6742">
          <w:rPr>
            <w:rFonts w:ascii="Courier New" w:hAnsi="Courier New" w:cs="Courier New"/>
            <w:rtl/>
          </w:rPr>
          <w:t>وفته معرفة</w:t>
        </w:r>
      </w:ins>
      <w:r w:rsidRPr="00EE6742">
        <w:rPr>
          <w:rFonts w:ascii="Courier New" w:hAnsi="Courier New" w:cs="Courier New"/>
          <w:rtl/>
        </w:rPr>
        <w:t xml:space="preserve"> صناعة الطب والمعرفة </w:t>
      </w:r>
      <w:del w:id="870" w:author="Transkribus" w:date="2019-12-11T14:30:00Z">
        <w:r w:rsidRPr="009B6BCA">
          <w:rPr>
            <w:rFonts w:ascii="Courier New" w:hAnsi="Courier New" w:cs="Courier New"/>
            <w:rtl/>
          </w:rPr>
          <w:delText>بها جيدا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71" w:author="Transkribus" w:date="2019-12-11T14:30:00Z">
        <w:r w:rsidRPr="00EE6742">
          <w:rPr>
            <w:rFonts w:ascii="Courier New" w:hAnsi="Courier New" w:cs="Courier New"/>
            <w:rtl/>
          </w:rPr>
          <w:t>هاجبد الذ كمروا</w:t>
        </w:r>
      </w:ins>
    </w:p>
    <w:p w:rsidR="007C1FAA" w:rsidRPr="00EE6742" w:rsidRDefault="007C1FAA" w:rsidP="007C1FAA">
      <w:pPr>
        <w:pStyle w:val="NurText"/>
        <w:bidi/>
        <w:rPr>
          <w:ins w:id="872" w:author="Transkribus" w:date="2019-12-11T14:30:00Z"/>
          <w:rFonts w:ascii="Courier New" w:hAnsi="Courier New" w:cs="Courier New"/>
        </w:rPr>
      </w:pPr>
      <w:dir w:val="rtl">
        <w:dir w:val="rtl">
          <w:del w:id="8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فذكروا له ان ببغداد ابا</w:delText>
            </w:r>
          </w:del>
          <w:ins w:id="87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الهان يمعد ادابا</w:t>
            </w:r>
          </w:ins>
          <w:r w:rsidRPr="00EE6742">
            <w:rPr>
              <w:rFonts w:ascii="Courier New" w:hAnsi="Courier New" w:cs="Courier New"/>
              <w:rtl/>
            </w:rPr>
            <w:t xml:space="preserve"> الفرج بن الط</w:t>
          </w:r>
          <w:del w:id="8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r w:rsidRPr="00EE6742">
            <w:rPr>
              <w:rFonts w:ascii="Courier New" w:hAnsi="Courier New" w:cs="Courier New"/>
              <w:rtl/>
            </w:rPr>
            <w:t>ب</w:t>
          </w:r>
          <w:ins w:id="876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 كاتب </w:t>
          </w:r>
          <w:del w:id="8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الجاثليق وانه فيلسوف متفنن</w:delText>
            </w:r>
          </w:del>
          <w:ins w:id="87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الحاتليق واله نيلسوف متغن</w:t>
            </w:r>
          </w:ins>
          <w:r w:rsidRPr="00EE6742">
            <w:rPr>
              <w:rFonts w:ascii="Courier New" w:hAnsi="Courier New" w:cs="Courier New"/>
              <w:rtl/>
            </w:rPr>
            <w:t xml:space="preserve"> وله </w:t>
          </w:r>
          <w:del w:id="8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خب</w:delText>
            </w:r>
          </w:del>
          <w:ins w:id="880" w:author="Transkribus" w:date="2019-12-11T14:30:00Z">
            <w:r w:rsidRPr="00EE6742">
              <w:rPr>
                <w:rFonts w:ascii="Courier New" w:hAnsi="Courier New" w:cs="Courier New"/>
                <w:rtl/>
              </w:rPr>
              <w:t>جي</w:t>
            </w:r>
          </w:ins>
          <w:r w:rsidRPr="00EE6742">
            <w:rPr>
              <w:rFonts w:ascii="Courier New" w:hAnsi="Courier New" w:cs="Courier New"/>
              <w:rtl/>
            </w:rPr>
            <w:t>رة وفضل فى</w:t>
          </w:r>
          <w:del w:id="8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ص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882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 xml:space="preserve">ناعة الطب وفى </w:t>
      </w:r>
      <w:del w:id="883" w:author="Transkribus" w:date="2019-12-11T14:30:00Z">
        <w:r w:rsidRPr="009B6BCA">
          <w:rPr>
            <w:rFonts w:ascii="Courier New" w:hAnsi="Courier New" w:cs="Courier New"/>
            <w:rtl/>
          </w:rPr>
          <w:delText>غيرها من الصنائع الحكمية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84" w:author="Transkribus" w:date="2019-12-11T14:30:00Z">
        <w:r w:rsidRPr="00EE6742">
          <w:rPr>
            <w:rFonts w:ascii="Courier New" w:hAnsi="Courier New" w:cs="Courier New"/>
            <w:rtl/>
          </w:rPr>
          <w:t>غير هامن الصناتم الحكهية فتاهب السفر وأخذسوارا كمان لامعلنفقته</w:t>
        </w:r>
      </w:ins>
    </w:p>
    <w:p w:rsidR="007C1FAA" w:rsidRPr="009B6BCA" w:rsidRDefault="007C1FAA" w:rsidP="007C1FAA">
      <w:pPr>
        <w:pStyle w:val="NurText"/>
        <w:bidi/>
        <w:rPr>
          <w:del w:id="885" w:author="Transkribus" w:date="2019-12-11T14:30:00Z"/>
          <w:rFonts w:ascii="Courier New" w:hAnsi="Courier New" w:cs="Courier New"/>
        </w:rPr>
      </w:pPr>
      <w:dir w:val="rtl">
        <w:dir w:val="rtl">
          <w:del w:id="8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فتاهب للسفر واخذ سوارا كان لامه لنفقته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887" w:author="Transkribus" w:date="2019-12-11T14:30:00Z"/>
          <w:rFonts w:ascii="Courier New" w:hAnsi="Courier New" w:cs="Courier New"/>
        </w:rPr>
      </w:pPr>
      <w:dir w:val="rtl">
        <w:dir w:val="rtl">
          <w:del w:id="8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وتوجه</w:delText>
            </w:r>
          </w:del>
          <w:ins w:id="889" w:author="Transkribus" w:date="2019-12-11T14:30:00Z">
            <w:r w:rsidRPr="00EE6742">
              <w:rPr>
                <w:rFonts w:ascii="Courier New" w:hAnsi="Courier New" w:cs="Courier New"/>
                <w:rtl/>
              </w:rPr>
              <w:t>ونوجه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ب</w:t>
          </w:r>
          <w:del w:id="8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891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 xml:space="preserve">داد وصار </w:t>
          </w:r>
          <w:del w:id="8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ين</w:delText>
            </w:r>
          </w:del>
          <w:r w:rsidRPr="00EE6742">
            <w:rPr>
              <w:rFonts w:ascii="Courier New" w:hAnsi="Courier New" w:cs="Courier New"/>
              <w:rtl/>
            </w:rPr>
            <w:t>ف</w:t>
          </w:r>
          <w:ins w:id="893" w:author="Transkribus" w:date="2019-12-11T14:30:00Z">
            <w:r w:rsidRPr="00EE6742">
              <w:rPr>
                <w:rFonts w:ascii="Courier New" w:hAnsi="Courier New" w:cs="Courier New"/>
                <w:rtl/>
              </w:rPr>
              <w:t>ف</w:t>
            </w:r>
          </w:ins>
          <w:r w:rsidRPr="00EE6742">
            <w:rPr>
              <w:rFonts w:ascii="Courier New" w:hAnsi="Courier New" w:cs="Courier New"/>
              <w:rtl/>
            </w:rPr>
            <w:t xml:space="preserve">ق عليه </w:t>
          </w:r>
          <w:del w:id="8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يقوم باوده ويشتغل</w:delText>
            </w:r>
          </w:del>
          <w:ins w:id="895" w:author="Transkribus" w:date="2019-12-11T14:30:00Z">
            <w:r w:rsidRPr="00EE6742">
              <w:rPr>
                <w:rFonts w:ascii="Courier New" w:hAnsi="Courier New" w:cs="Courier New"/>
                <w:rtl/>
              </w:rPr>
              <w:t>مايقوم بأوده ويتستل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ابن الط</w:t>
          </w:r>
          <w:del w:id="8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r w:rsidRPr="00EE6742">
            <w:rPr>
              <w:rFonts w:ascii="Courier New" w:hAnsi="Courier New" w:cs="Courier New"/>
              <w:rtl/>
            </w:rPr>
            <w:t>ب</w:t>
          </w:r>
          <w:ins w:id="897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</w:t>
          </w:r>
          <w:del w:id="8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ان مهر فى </w:delText>
            </w:r>
          </w:del>
          <w:ins w:id="899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 مهرفى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صناعة الطب وصارت </w:t>
      </w:r>
      <w:del w:id="900" w:author="Transkribus" w:date="2019-12-11T14:30:00Z">
        <w:r w:rsidRPr="009B6BCA">
          <w:rPr>
            <w:rFonts w:ascii="Courier New" w:hAnsi="Courier New" w:cs="Courier New"/>
            <w:rtl/>
          </w:rPr>
          <w:delText>له مباحثات</w:delText>
        </w:r>
      </w:del>
      <w:ins w:id="901" w:author="Transkribus" w:date="2019-12-11T14:30:00Z">
        <w:r w:rsidRPr="00EE6742">
          <w:rPr>
            <w:rFonts w:ascii="Courier New" w:hAnsi="Courier New" w:cs="Courier New"/>
            <w:rtl/>
          </w:rPr>
          <w:t>لهمباحتات</w:t>
        </w:r>
      </w:ins>
      <w:r w:rsidRPr="00EE6742">
        <w:rPr>
          <w:rFonts w:ascii="Courier New" w:hAnsi="Courier New" w:cs="Courier New"/>
          <w:rtl/>
        </w:rPr>
        <w:t xml:space="preserve"> جيدة </w:t>
      </w:r>
      <w:del w:id="902" w:author="Transkribus" w:date="2019-12-11T14:30:00Z">
        <w:r w:rsidRPr="009B6BCA">
          <w:rPr>
            <w:rFonts w:ascii="Courier New" w:hAnsi="Courier New" w:cs="Courier New"/>
            <w:rtl/>
          </w:rPr>
          <w:delText>ودراية فاضلة</w:delText>
        </w:r>
      </w:del>
      <w:ins w:id="903" w:author="Transkribus" w:date="2019-12-11T14:30:00Z">
        <w:r w:rsidRPr="00EE6742">
          <w:rPr>
            <w:rFonts w:ascii="Courier New" w:hAnsi="Courier New" w:cs="Courier New"/>
            <w:rtl/>
          </w:rPr>
          <w:t>ودرابة قاضلة</w:t>
        </w:r>
      </w:ins>
      <w:r w:rsidRPr="00EE6742">
        <w:rPr>
          <w:rFonts w:ascii="Courier New" w:hAnsi="Courier New" w:cs="Courier New"/>
          <w:rtl/>
        </w:rPr>
        <w:t xml:space="preserve"> فى هذه الصناعة</w:t>
      </w:r>
      <w:del w:id="90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905" w:author="Transkribus" w:date="2019-12-11T14:30:00Z">
        <w:r w:rsidRPr="00EE6742">
          <w:rPr>
            <w:rFonts w:ascii="Courier New" w:hAnsi="Courier New" w:cs="Courier New"/>
            <w:rtl/>
          </w:rPr>
          <w:t xml:space="preserve"> واشتعل أبصا</w:t>
        </w:r>
      </w:ins>
    </w:p>
    <w:p w:rsidR="007C1FAA" w:rsidRPr="009B6BCA" w:rsidRDefault="007C1FAA" w:rsidP="007C1FAA">
      <w:pPr>
        <w:pStyle w:val="NurText"/>
        <w:bidi/>
        <w:rPr>
          <w:del w:id="906" w:author="Transkribus" w:date="2019-12-11T14:30:00Z"/>
          <w:rFonts w:ascii="Courier New" w:hAnsi="Courier New" w:cs="Courier New"/>
        </w:rPr>
      </w:pPr>
      <w:dir w:val="rtl">
        <w:dir w:val="rtl">
          <w:del w:id="9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واشتغل ايضا بشيء</w:delText>
            </w:r>
          </w:del>
          <w:ins w:id="908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ابشى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المنطق </w:t>
          </w:r>
          <w:del w:id="9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والعلوم الحكمية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91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والعسلوم الحكميبة </w:t>
            </w:r>
          </w:ins>
          <w:r w:rsidRPr="00EE6742">
            <w:rPr>
              <w:rFonts w:ascii="Courier New" w:hAnsi="Courier New" w:cs="Courier New"/>
              <w:rtl/>
            </w:rPr>
            <w:t>ثم عاد الى دمشق واقام بها</w:t>
          </w:r>
          <w:del w:id="91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1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أو فقلت أ أبصاقريا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913" w:author="Transkribus" w:date="2019-12-11T14:30:00Z"/>
          <w:rFonts w:ascii="Courier New" w:hAnsi="Courier New" w:cs="Courier New"/>
        </w:rPr>
      </w:pPr>
      <w:dir w:val="rtl">
        <w:dir w:val="rtl">
          <w:del w:id="9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ونقلت ايضا قريبا من هذه الحكاية المتقدمة</w:delText>
            </w:r>
          </w:del>
          <w:ins w:id="915" w:author="Transkribus" w:date="2019-12-11T14:30:00Z">
            <w:r w:rsidRPr="00EE6742">
              <w:rPr>
                <w:rFonts w:ascii="Courier New" w:hAnsi="Courier New" w:cs="Courier New"/>
                <w:rtl/>
              </w:rPr>
              <w:t>من هده الحكابة المنهذمة</w:t>
            </w:r>
          </w:ins>
          <w:r w:rsidRPr="00EE6742">
            <w:rPr>
              <w:rFonts w:ascii="Courier New" w:hAnsi="Courier New" w:cs="Courier New"/>
              <w:rtl/>
            </w:rPr>
            <w:t xml:space="preserve"> وان </w:t>
          </w:r>
          <w:del w:id="9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كانت الرواية</w:delText>
            </w:r>
          </w:del>
          <w:ins w:id="917" w:author="Transkribus" w:date="2019-12-11T14:30:00Z">
            <w:r w:rsidRPr="00EE6742">
              <w:rPr>
                <w:rFonts w:ascii="Courier New" w:hAnsi="Courier New" w:cs="Courier New"/>
                <w:rtl/>
              </w:rPr>
              <w:t>اتت الروابة</w:t>
            </w:r>
          </w:ins>
          <w:r w:rsidRPr="00EE6742">
            <w:rPr>
              <w:rFonts w:ascii="Courier New" w:hAnsi="Courier New" w:cs="Courier New"/>
              <w:rtl/>
            </w:rPr>
            <w:t xml:space="preserve"> بينهما م</w:t>
          </w:r>
          <w:del w:id="9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</w:delText>
            </w:r>
          </w:del>
          <w:ins w:id="919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>تل</w:t>
          </w:r>
          <w:del w:id="9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921" w:author="Transkribus" w:date="2019-12-11T14:30:00Z">
            <w:r w:rsidRPr="00EE6742">
              <w:rPr>
                <w:rFonts w:ascii="Courier New" w:hAnsi="Courier New" w:cs="Courier New"/>
                <w:rtl/>
              </w:rPr>
              <w:t>ق</w:t>
            </w:r>
          </w:ins>
          <w:r w:rsidRPr="00EE6742">
            <w:rPr>
              <w:rFonts w:ascii="Courier New" w:hAnsi="Courier New" w:cs="Courier New"/>
              <w:rtl/>
            </w:rPr>
            <w:t xml:space="preserve">ة عن </w:t>
          </w:r>
          <w:del w:id="9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شيخنا الحكيم</w:delText>
            </w:r>
          </w:del>
          <w:ins w:id="92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بغناالحكم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924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مهذب الدين عبد الر</w:t>
      </w:r>
      <w:del w:id="925" w:author="Transkribus" w:date="2019-12-11T14:30:00Z">
        <w:r w:rsidRPr="009B6BCA">
          <w:rPr>
            <w:rFonts w:ascii="Courier New" w:hAnsi="Courier New" w:cs="Courier New"/>
            <w:rtl/>
          </w:rPr>
          <w:delText>حي</w:delText>
        </w:r>
      </w:del>
      <w:ins w:id="926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>م بن على قال ح</w:t>
      </w:r>
      <w:ins w:id="927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>د</w:t>
      </w:r>
      <w:del w:id="928" w:author="Transkribus" w:date="2019-12-11T14:30:00Z">
        <w:r w:rsidRPr="009B6BCA">
          <w:rPr>
            <w:rFonts w:ascii="Courier New" w:hAnsi="Courier New" w:cs="Courier New"/>
            <w:rtl/>
          </w:rPr>
          <w:delText>ثن</w:delText>
        </w:r>
      </w:del>
      <w:ins w:id="929" w:author="Transkribus" w:date="2019-12-11T14:30:00Z">
        <w:r w:rsidRPr="00EE6742">
          <w:rPr>
            <w:rFonts w:ascii="Courier New" w:hAnsi="Courier New" w:cs="Courier New"/>
            <w:rtl/>
          </w:rPr>
          <w:t>ف</w:t>
        </w:r>
      </w:ins>
      <w:r w:rsidRPr="00EE6742">
        <w:rPr>
          <w:rFonts w:ascii="Courier New" w:hAnsi="Courier New" w:cs="Courier New"/>
          <w:rtl/>
        </w:rPr>
        <w:t xml:space="preserve">ى موفق الدين </w:t>
      </w:r>
      <w:del w:id="930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931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سعد بن ال</w:t>
      </w:r>
      <w:del w:id="932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933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>اس بن المطران قال</w:t>
      </w:r>
      <w:del w:id="934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حدثنى ابى</w:delText>
        </w:r>
      </w:del>
    </w:p>
    <w:p w:rsidR="007C1FAA" w:rsidRPr="00EE6742" w:rsidRDefault="007C1FAA" w:rsidP="007C1FAA">
      <w:pPr>
        <w:pStyle w:val="NurText"/>
        <w:bidi/>
        <w:rPr>
          <w:ins w:id="935" w:author="Transkribus" w:date="2019-12-11T14:30:00Z"/>
          <w:rFonts w:ascii="Courier New" w:hAnsi="Courier New" w:cs="Courier New"/>
        </w:rPr>
      </w:pPr>
      <w:ins w:id="936" w:author="Transkribus" w:date="2019-12-11T14:30:00Z">
        <w:r w:rsidRPr="00EE6742">
          <w:rPr>
            <w:rFonts w:ascii="Courier New" w:hAnsi="Courier New" w:cs="Courier New"/>
            <w:rtl/>
          </w:rPr>
          <w:t>حبدثنى أبى</w:t>
        </w:r>
      </w:ins>
      <w:r w:rsidRPr="00EE6742">
        <w:rPr>
          <w:rFonts w:ascii="Courier New" w:hAnsi="Courier New" w:cs="Courier New"/>
          <w:rtl/>
        </w:rPr>
        <w:t xml:space="preserve"> قال </w:t>
      </w:r>
      <w:del w:id="937" w:author="Transkribus" w:date="2019-12-11T14:30:00Z">
        <w:r w:rsidRPr="009B6BCA">
          <w:rPr>
            <w:rFonts w:ascii="Courier New" w:hAnsi="Courier New" w:cs="Courier New"/>
            <w:rtl/>
          </w:rPr>
          <w:delText>حدثنى ابو الفرج</w:delText>
        </w:r>
      </w:del>
      <w:ins w:id="938" w:author="Transkribus" w:date="2019-12-11T14:30:00Z">
        <w:r w:rsidRPr="00EE6742">
          <w:rPr>
            <w:rFonts w:ascii="Courier New" w:hAnsi="Courier New" w:cs="Courier New"/>
            <w:rtl/>
          </w:rPr>
          <w:t>حسدتى أبو الفريم</w:t>
        </w:r>
      </w:ins>
      <w:r w:rsidRPr="00EE6742">
        <w:rPr>
          <w:rFonts w:ascii="Courier New" w:hAnsi="Courier New" w:cs="Courier New"/>
          <w:rtl/>
        </w:rPr>
        <w:t xml:space="preserve"> بن الحديد قال </w:t>
      </w:r>
      <w:del w:id="939" w:author="Transkribus" w:date="2019-12-11T14:30:00Z">
        <w:r w:rsidRPr="009B6BCA">
          <w:rPr>
            <w:rFonts w:ascii="Courier New" w:hAnsi="Courier New" w:cs="Courier New"/>
            <w:rtl/>
          </w:rPr>
          <w:delText>حدثنى ابو</w:delText>
        </w:r>
      </w:del>
      <w:ins w:id="940" w:author="Transkribus" w:date="2019-12-11T14:30:00Z">
        <w:r w:rsidRPr="00EE6742">
          <w:rPr>
            <w:rFonts w:ascii="Courier New" w:hAnsi="Courier New" w:cs="Courier New"/>
            <w:rtl/>
          </w:rPr>
          <w:t>حسدتنى أبو</w:t>
        </w:r>
      </w:ins>
      <w:r w:rsidRPr="00EE6742">
        <w:rPr>
          <w:rFonts w:ascii="Courier New" w:hAnsi="Courier New" w:cs="Courier New"/>
          <w:rtl/>
        </w:rPr>
        <w:t xml:space="preserve"> الكرم الطبيب عن </w:t>
      </w:r>
      <w:del w:id="941" w:author="Transkribus" w:date="2019-12-11T14:30:00Z">
        <w:r w:rsidRPr="009B6BCA">
          <w:rPr>
            <w:rFonts w:ascii="Courier New" w:hAnsi="Courier New" w:cs="Courier New"/>
            <w:rtl/>
          </w:rPr>
          <w:delText>ابيه ابى الرجاء عن جده</w:delText>
        </w:r>
      </w:del>
      <w:ins w:id="942" w:author="Transkribus" w:date="2019-12-11T14:30:00Z">
        <w:r w:rsidRPr="00EE6742">
          <w:rPr>
            <w:rFonts w:ascii="Courier New" w:hAnsi="Courier New" w:cs="Courier New"/>
            <w:rtl/>
          </w:rPr>
          <w:t>أبية</w:t>
        </w:r>
      </w:ins>
    </w:p>
    <w:p w:rsidR="007C1FAA" w:rsidRPr="00EE6742" w:rsidRDefault="007C1FAA" w:rsidP="007C1FAA">
      <w:pPr>
        <w:pStyle w:val="NurText"/>
        <w:bidi/>
        <w:rPr>
          <w:ins w:id="943" w:author="Transkribus" w:date="2019-12-11T14:30:00Z"/>
          <w:rFonts w:ascii="Courier New" w:hAnsi="Courier New" w:cs="Courier New"/>
        </w:rPr>
      </w:pPr>
      <w:ins w:id="944" w:author="Transkribus" w:date="2019-12-11T14:30:00Z">
        <w:r w:rsidRPr="00EE6742">
          <w:rPr>
            <w:rFonts w:ascii="Courier New" w:hAnsi="Courier New" w:cs="Courier New"/>
            <w:rtl/>
          </w:rPr>
          <w:t>أبى الرجاسحن جذه</w:t>
        </w:r>
      </w:ins>
      <w:r w:rsidRPr="00EE6742">
        <w:rPr>
          <w:rFonts w:ascii="Courier New" w:hAnsi="Courier New" w:cs="Courier New"/>
          <w:rtl/>
        </w:rPr>
        <w:t xml:space="preserve"> قال </w:t>
      </w:r>
      <w:del w:id="945" w:author="Transkribus" w:date="2019-12-11T14:30:00Z">
        <w:r w:rsidRPr="009B6BCA">
          <w:rPr>
            <w:rFonts w:ascii="Courier New" w:hAnsi="Courier New" w:cs="Courier New"/>
            <w:rtl/>
          </w:rPr>
          <w:delText>كان بدمشق فاصد يقال</w:delText>
        </w:r>
      </w:del>
      <w:ins w:id="946" w:author="Transkribus" w:date="2019-12-11T14:30:00Z">
        <w:r w:rsidRPr="00EE6742">
          <w:rPr>
            <w:rFonts w:ascii="Courier New" w:hAnsi="Courier New" w:cs="Courier New"/>
            <w:rtl/>
          </w:rPr>
          <w:t>كمان بد مشق فاصديقال</w:t>
        </w:r>
      </w:ins>
      <w:r w:rsidRPr="00EE6742">
        <w:rPr>
          <w:rFonts w:ascii="Courier New" w:hAnsi="Courier New" w:cs="Courier New"/>
          <w:rtl/>
        </w:rPr>
        <w:t xml:space="preserve"> له </w:t>
      </w:r>
      <w:del w:id="947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948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بو الخير ولم </w:t>
      </w:r>
      <w:del w:id="949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950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>كن من المهرة فكان من</w:t>
      </w:r>
      <w:del w:id="951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امره</w:delText>
        </w:r>
      </w:del>
    </w:p>
    <w:p w:rsidR="007C1FAA" w:rsidRPr="00EE6742" w:rsidRDefault="007C1FAA" w:rsidP="007C1FAA">
      <w:pPr>
        <w:pStyle w:val="NurText"/>
        <w:bidi/>
        <w:rPr>
          <w:ins w:id="952" w:author="Transkribus" w:date="2019-12-11T14:30:00Z"/>
          <w:rFonts w:ascii="Courier New" w:hAnsi="Courier New" w:cs="Courier New"/>
        </w:rPr>
      </w:pPr>
      <w:ins w:id="953" w:author="Transkribus" w:date="2019-12-11T14:30:00Z">
        <w:r w:rsidRPr="00EE6742">
          <w:rPr>
            <w:rFonts w:ascii="Courier New" w:hAnsi="Courier New" w:cs="Courier New"/>
            <w:rtl/>
          </w:rPr>
          <w:t>أمرة</w:t>
        </w:r>
      </w:ins>
      <w:r w:rsidRPr="00EE6742">
        <w:rPr>
          <w:rFonts w:ascii="Courier New" w:hAnsi="Courier New" w:cs="Courier New"/>
          <w:rtl/>
        </w:rPr>
        <w:t xml:space="preserve"> ان </w:t>
      </w:r>
      <w:del w:id="954" w:author="Transkribus" w:date="2019-12-11T14:30:00Z">
        <w:r w:rsidRPr="009B6BCA">
          <w:rPr>
            <w:rFonts w:ascii="Courier New" w:hAnsi="Courier New" w:cs="Courier New"/>
            <w:rtl/>
          </w:rPr>
          <w:delText>فصد شابا فوقعت الفصدة</w:delText>
        </w:r>
      </w:del>
      <w:ins w:id="955" w:author="Transkribus" w:date="2019-12-11T14:30:00Z">
        <w:r w:rsidRPr="00EE6742">
          <w:rPr>
            <w:rFonts w:ascii="Courier New" w:hAnsi="Courier New" w:cs="Courier New"/>
            <w:rtl/>
          </w:rPr>
          <w:t>فصدتا بافوفهت النصدة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956" w:author="Transkribus" w:date="2019-12-11T14:30:00Z">
        <w:r w:rsidRPr="009B6BCA">
          <w:rPr>
            <w:rFonts w:ascii="Courier New" w:hAnsi="Courier New" w:cs="Courier New"/>
            <w:rtl/>
          </w:rPr>
          <w:delText>الشريان فتحير وتبلد</w:delText>
        </w:r>
      </w:del>
      <w:ins w:id="957" w:author="Transkribus" w:date="2019-12-11T14:30:00Z">
        <w:r w:rsidRPr="00EE6742">
          <w:rPr>
            <w:rFonts w:ascii="Courier New" w:hAnsi="Courier New" w:cs="Courier New"/>
            <w:rtl/>
          </w:rPr>
          <w:t>الشر بابن فنجير ونياد</w:t>
        </w:r>
      </w:ins>
      <w:r w:rsidRPr="00EE6742">
        <w:rPr>
          <w:rFonts w:ascii="Courier New" w:hAnsi="Courier New" w:cs="Courier New"/>
          <w:rtl/>
        </w:rPr>
        <w:t xml:space="preserve"> وطلب قط</w:t>
      </w:r>
      <w:del w:id="958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959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 xml:space="preserve"> الدم فلم </w:t>
      </w:r>
      <w:del w:id="960" w:author="Transkribus" w:date="2019-12-11T14:30:00Z">
        <w:r w:rsidRPr="009B6BCA">
          <w:rPr>
            <w:rFonts w:ascii="Courier New" w:hAnsi="Courier New" w:cs="Courier New"/>
            <w:rtl/>
          </w:rPr>
          <w:delText>يقدر</w:delText>
        </w:r>
      </w:del>
      <w:ins w:id="961" w:author="Transkribus" w:date="2019-12-11T14:30:00Z">
        <w:r w:rsidRPr="00EE6742">
          <w:rPr>
            <w:rFonts w:ascii="Courier New" w:hAnsi="Courier New" w:cs="Courier New"/>
            <w:rtl/>
          </w:rPr>
          <w:t>فقسدز</w:t>
        </w:r>
      </w:ins>
    </w:p>
    <w:p w:rsidR="007C1FAA" w:rsidRPr="009B6BCA" w:rsidRDefault="007C1FAA" w:rsidP="007C1FAA">
      <w:pPr>
        <w:pStyle w:val="NurText"/>
        <w:bidi/>
        <w:rPr>
          <w:del w:id="96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على ذلك فاجتمع الن</w:t>
      </w:r>
      <w:ins w:id="963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 xml:space="preserve">اس عليه </w:t>
      </w:r>
      <w:del w:id="96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وفى </w:t>
          </w:r>
          <w:del w:id="9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اث</w:delText>
            </w:r>
          </w:del>
          <w:ins w:id="966" w:author="Transkribus" w:date="2019-12-11T14:30:00Z">
            <w:r w:rsidRPr="00EE6742">
              <w:rPr>
                <w:rFonts w:ascii="Courier New" w:hAnsi="Courier New" w:cs="Courier New"/>
                <w:rtl/>
              </w:rPr>
              <w:t>أت</w:t>
            </w:r>
          </w:ins>
          <w:r w:rsidRPr="00EE6742">
            <w:rPr>
              <w:rFonts w:ascii="Courier New" w:hAnsi="Courier New" w:cs="Courier New"/>
              <w:rtl/>
            </w:rPr>
            <w:t xml:space="preserve">ناء ذلك </w:t>
          </w:r>
          <w:del w:id="9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اطلع صبى</w:delText>
            </w:r>
          </w:del>
          <w:ins w:id="968" w:author="Transkribus" w:date="2019-12-11T14:30:00Z">
            <w:r w:rsidRPr="00EE6742">
              <w:rPr>
                <w:rFonts w:ascii="Courier New" w:hAnsi="Courier New" w:cs="Courier New"/>
                <w:rtl/>
              </w:rPr>
              <w:t>اطلي صى</w:t>
            </w:r>
          </w:ins>
          <w:r w:rsidRPr="00EE6742">
            <w:rPr>
              <w:rFonts w:ascii="Courier New" w:hAnsi="Courier New" w:cs="Courier New"/>
              <w:rtl/>
            </w:rPr>
            <w:t xml:space="preserve"> عليه فقال </w:t>
          </w:r>
          <w:del w:id="9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عماه افصده فى اليد الاخرى فاستراح الا كلامه وفصده من يده الاخرى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70" w:author="Transkribus" w:date="2019-12-11T14:30:00Z">
            <w:r w:rsidRPr="00EE6742">
              <w:rPr>
                <w:rFonts w:ascii="Courier New" w:hAnsi="Courier New" w:cs="Courier New"/>
                <w:rtl/>
              </w:rPr>
              <w:t>باثماه انصدة فى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97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البسد الاحرى قاستراج الى كمالامهونصده من بده الاحرى </w:t>
            </w:r>
          </w:ins>
          <w:r w:rsidRPr="00EE6742">
            <w:rPr>
              <w:rFonts w:ascii="Courier New" w:hAnsi="Courier New" w:cs="Courier New"/>
              <w:rtl/>
            </w:rPr>
            <w:t>فقال شد الفصد الاول</w:t>
          </w:r>
          <w:del w:id="97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7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فشدة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974" w:author="Transkribus" w:date="2019-12-11T14:30:00Z"/>
          <w:rFonts w:ascii="Courier New" w:hAnsi="Courier New" w:cs="Courier New"/>
        </w:rPr>
      </w:pPr>
      <w:dir w:val="rtl">
        <w:dir w:val="rtl">
          <w:del w:id="9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فشده ووضع</w:delText>
            </w:r>
          </w:del>
          <w:ins w:id="976" w:author="Transkribus" w:date="2019-12-11T14:30:00Z">
            <w:r w:rsidRPr="00EE6742">
              <w:rPr>
                <w:rFonts w:ascii="Courier New" w:hAnsi="Courier New" w:cs="Courier New"/>
                <w:rtl/>
              </w:rPr>
              <w:t>ووسم</w:t>
            </w:r>
          </w:ins>
          <w:r w:rsidRPr="00EE6742">
            <w:rPr>
              <w:rFonts w:ascii="Courier New" w:hAnsi="Courier New" w:cs="Courier New"/>
              <w:rtl/>
            </w:rPr>
            <w:t xml:space="preserve"> لازوقا ك</w:t>
          </w:r>
          <w:ins w:id="977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ان عنده عليه </w:t>
          </w:r>
          <w:del w:id="9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وشده فوقف جرية</w:delText>
            </w:r>
          </w:del>
          <w:ins w:id="979" w:author="Transkribus" w:date="2019-12-11T14:30:00Z">
            <w:r w:rsidRPr="00EE6742">
              <w:rPr>
                <w:rFonts w:ascii="Courier New" w:hAnsi="Courier New" w:cs="Courier New"/>
                <w:rtl/>
              </w:rPr>
              <w:t>وسدة قوفف جربة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الدم </w:t>
          </w:r>
          <w:del w:id="98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ثم مس</w:t>
          </w:r>
          <w:del w:id="9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</w:delText>
            </w:r>
          </w:del>
          <w:ins w:id="982" w:author="Transkribus" w:date="2019-12-11T14:30:00Z">
            <w:r w:rsidRPr="00EE6742">
              <w:rPr>
                <w:rFonts w:ascii="Courier New" w:hAnsi="Courier New" w:cs="Courier New"/>
                <w:rtl/>
              </w:rPr>
              <w:t>ل</w:t>
            </w:r>
          </w:ins>
          <w:r w:rsidRPr="00EE6742">
            <w:rPr>
              <w:rFonts w:ascii="Courier New" w:hAnsi="Courier New" w:cs="Courier New"/>
              <w:rtl/>
            </w:rPr>
            <w:t xml:space="preserve"> الفصدة </w:t>
          </w:r>
          <w:del w:id="9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الاخرى فوقف</w:delText>
            </w:r>
          </w:del>
          <w:ins w:id="98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الأحرى فوفف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الدم</w:t>
          </w:r>
          <w:del w:id="9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وانقطع الجميع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986" w:author="Transkribus" w:date="2019-12-11T14:30:00Z"/>
          <w:rFonts w:ascii="Courier New" w:hAnsi="Courier New" w:cs="Courier New"/>
        </w:rPr>
      </w:pPr>
      <w:dir w:val="rtl">
        <w:dir w:val="rtl">
          <w:del w:id="9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ووجد الصبى يسوق دابة عليها حمل شيح فتشبث</w:delText>
            </w:r>
          </w:del>
          <w:ins w:id="988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وافقطم الجحميع ووحسد الصى بصوفق داية عليهاجمل شيح فتشيت</w:t>
            </w:r>
          </w:ins>
          <w:r w:rsidRPr="00EE6742">
            <w:rPr>
              <w:rFonts w:ascii="Courier New" w:hAnsi="Courier New" w:cs="Courier New"/>
              <w:rtl/>
            </w:rPr>
            <w:t xml:space="preserve"> به وقال من ا</w:t>
          </w:r>
          <w:del w:id="9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990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ن لك</w:t>
          </w:r>
          <w:del w:id="9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ما امرتنى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992" w:author="Transkribus" w:date="2019-12-11T14:30:00Z"/>
          <w:rFonts w:ascii="Courier New" w:hAnsi="Courier New" w:cs="Courier New"/>
        </w:rPr>
      </w:pPr>
      <w:ins w:id="993" w:author="Transkribus" w:date="2019-12-11T14:30:00Z">
        <w:r w:rsidRPr="00EE6742">
          <w:rPr>
            <w:rFonts w:ascii="Courier New" w:hAnsi="Courier New" w:cs="Courier New"/>
            <w:rtl/>
          </w:rPr>
          <w:t>مامرتى</w:t>
        </w:r>
      </w:ins>
      <w:r w:rsidRPr="00EE6742">
        <w:rPr>
          <w:rFonts w:ascii="Courier New" w:hAnsi="Courier New" w:cs="Courier New"/>
          <w:rtl/>
        </w:rPr>
        <w:t xml:space="preserve"> به </w:t>
      </w:r>
      <w:del w:id="994" w:author="Transkribus" w:date="2019-12-11T14:30:00Z">
        <w:r w:rsidRPr="009B6BCA">
          <w:rPr>
            <w:rFonts w:ascii="Courier New" w:hAnsi="Courier New" w:cs="Courier New"/>
            <w:rtl/>
          </w:rPr>
          <w:delText>قال انا ارى ابى</w:delText>
        </w:r>
      </w:del>
      <w:ins w:id="995" w:author="Transkribus" w:date="2019-12-11T14:30:00Z">
        <w:r w:rsidRPr="00EE6742">
          <w:rPr>
            <w:rFonts w:ascii="Courier New" w:hAnsi="Courier New" w:cs="Courier New"/>
            <w:rtl/>
          </w:rPr>
          <w:t>قل أبارى أبى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996" w:author="Transkribus" w:date="2019-12-11T14:30:00Z">
        <w:r w:rsidRPr="009B6BCA">
          <w:rPr>
            <w:rFonts w:ascii="Courier New" w:hAnsi="Courier New" w:cs="Courier New"/>
            <w:rtl/>
          </w:rPr>
          <w:delText>وقت سقى</w:delText>
        </w:r>
      </w:del>
      <w:ins w:id="997" w:author="Transkribus" w:date="2019-12-11T14:30:00Z">
        <w:r w:rsidRPr="00EE6742">
          <w:rPr>
            <w:rFonts w:ascii="Courier New" w:hAnsi="Courier New" w:cs="Courier New"/>
            <w:rtl/>
          </w:rPr>
          <w:t>وفت فقى</w:t>
        </w:r>
      </w:ins>
      <w:r w:rsidRPr="00EE6742">
        <w:rPr>
          <w:rFonts w:ascii="Courier New" w:hAnsi="Courier New" w:cs="Courier New"/>
          <w:rtl/>
        </w:rPr>
        <w:t xml:space="preserve"> الكرم اذا ا</w:t>
      </w:r>
      <w:del w:id="998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999" w:author="Transkribus" w:date="2019-12-11T14:30:00Z">
        <w:r w:rsidRPr="00EE6742">
          <w:rPr>
            <w:rFonts w:ascii="Courier New" w:hAnsi="Courier New" w:cs="Courier New"/>
            <w:rtl/>
          </w:rPr>
          <w:t>ل</w:t>
        </w:r>
      </w:ins>
      <w:r w:rsidRPr="00EE6742">
        <w:rPr>
          <w:rFonts w:ascii="Courier New" w:hAnsi="Courier New" w:cs="Courier New"/>
          <w:rtl/>
        </w:rPr>
        <w:t>فتح شق من النهر وخرج الماء منه</w:t>
      </w:r>
      <w:del w:id="1000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بحدة لا يقدر على امساكه دون ان يفتح فتحا اخر ينقص به 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001" w:author="Transkribus" w:date="2019-12-11T14:30:00Z">
        <w:r w:rsidRPr="00EE6742">
          <w:rPr>
            <w:rFonts w:ascii="Courier New" w:hAnsi="Courier New" w:cs="Courier New"/>
            <w:rtl/>
          </w:rPr>
          <w:t xml:space="preserve">خذه لابعدر على اهسا كهدون أبن بغيح فنحاأفر يقس بة </w:t>
        </w:r>
      </w:ins>
      <w:r w:rsidRPr="00EE6742">
        <w:rPr>
          <w:rFonts w:ascii="Courier New" w:hAnsi="Courier New" w:cs="Courier New"/>
          <w:rtl/>
        </w:rPr>
        <w:t>الماء الاول الوا</w:t>
      </w:r>
      <w:del w:id="1002" w:author="Transkribus" w:date="2019-12-11T14:30:00Z">
        <w:r w:rsidRPr="009B6BCA">
          <w:rPr>
            <w:rFonts w:ascii="Courier New" w:hAnsi="Courier New" w:cs="Courier New"/>
            <w:rtl/>
          </w:rPr>
          <w:delText>ص</w:delText>
        </w:r>
      </w:del>
      <w:ins w:id="1003" w:author="Transkribus" w:date="2019-12-11T14:30:00Z">
        <w:r w:rsidRPr="00EE6742">
          <w:rPr>
            <w:rFonts w:ascii="Courier New" w:hAnsi="Courier New" w:cs="Courier New"/>
            <w:rtl/>
          </w:rPr>
          <w:t>ض</w:t>
        </w:r>
      </w:ins>
      <w:r w:rsidRPr="00EE6742">
        <w:rPr>
          <w:rFonts w:ascii="Courier New" w:hAnsi="Courier New" w:cs="Courier New"/>
          <w:rtl/>
        </w:rPr>
        <w:t>ل الى ذلك الشق</w:t>
      </w:r>
    </w:p>
    <w:p w:rsidR="007C1FAA" w:rsidRPr="009B6BCA" w:rsidRDefault="007C1FAA" w:rsidP="007C1FAA">
      <w:pPr>
        <w:pStyle w:val="NurText"/>
        <w:bidi/>
        <w:rPr>
          <w:del w:id="1004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ثم </w:t>
      </w:r>
      <w:del w:id="1005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006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>سد</w:t>
      </w:r>
      <w:del w:id="1007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1008" w:author="Transkribus" w:date="2019-12-11T14:30:00Z">
        <w:r w:rsidRPr="00EE6742">
          <w:rPr>
            <w:rFonts w:ascii="Courier New" w:hAnsi="Courier New" w:cs="Courier New"/>
            <w:rtl/>
          </w:rPr>
          <w:t>ة</w:t>
        </w:r>
      </w:ins>
      <w:r w:rsidRPr="00EE6742">
        <w:rPr>
          <w:rFonts w:ascii="Courier New" w:hAnsi="Courier New" w:cs="Courier New"/>
          <w:rtl/>
        </w:rPr>
        <w:t xml:space="preserve"> بعد ذلك </w:t>
      </w:r>
      <w:del w:id="100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قال </w:t>
          </w:r>
          <w:del w:id="10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فمنعه الجرائحى</w:delText>
            </w:r>
          </w:del>
          <w:ins w:id="1011" w:author="Transkribus" w:date="2019-12-11T14:30:00Z">
            <w:r w:rsidRPr="00EE6742">
              <w:rPr>
                <w:rFonts w:ascii="Courier New" w:hAnsi="Courier New" w:cs="Courier New"/>
                <w:rtl/>
              </w:rPr>
              <w:t>غنعه الجراحى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بيع </w:t>
          </w:r>
          <w:del w:id="10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الشيح واقتطعه وعلمه</w:delText>
            </w:r>
          </w:del>
          <w:ins w:id="101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السيح وافتطمه وعله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الطب فكان منه ال</w:t>
          </w:r>
          <w:del w:id="10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r w:rsidRPr="00EE6742">
            <w:rPr>
              <w:rFonts w:ascii="Courier New" w:hAnsi="Courier New" w:cs="Courier New"/>
              <w:rtl/>
            </w:rPr>
            <w:t>ب</w:t>
          </w:r>
          <w:ins w:id="1015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>رودى</w:t>
          </w:r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016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من مشاه</w:t>
      </w:r>
      <w:del w:id="1017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018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>ر الاطباء الفضلاء</w:t>
      </w:r>
      <w:del w:id="101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1020" w:author="Transkribus" w:date="2019-12-11T14:30:00Z"/>
          <w:rFonts w:ascii="Courier New" w:hAnsi="Courier New" w:cs="Courier New"/>
        </w:rPr>
      </w:pPr>
      <w:dir w:val="rtl">
        <w:dir w:val="rtl">
          <w:del w:id="10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اقول وكانت لليبرودى مراسلات </w:delText>
            </w:r>
          </w:del>
          <w:ins w:id="102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اأقول) وكاتت البيرودى مر اسلات </w:t>
            </w:r>
          </w:ins>
          <w:r w:rsidRPr="00EE6742">
            <w:rPr>
              <w:rFonts w:ascii="Courier New" w:hAnsi="Courier New" w:cs="Courier New"/>
              <w:rtl/>
            </w:rPr>
            <w:t xml:space="preserve">الى ابن </w:t>
          </w:r>
          <w:del w:id="10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رضوان بمصر والى غيره من</w:delText>
            </w:r>
          </w:del>
          <w:ins w:id="1024" w:author="Transkribus" w:date="2019-12-11T14:30:00Z">
            <w:r w:rsidRPr="00EE6742">
              <w:rPr>
                <w:rFonts w:ascii="Courier New" w:hAnsi="Courier New" w:cs="Courier New"/>
                <w:rtl/>
              </w:rPr>
              <w:t>رصوان ينصرو الى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025" w:author="Transkribus" w:date="2019-12-11T14:30:00Z"/>
          <w:rFonts w:ascii="Courier New" w:hAnsi="Courier New" w:cs="Courier New"/>
        </w:rPr>
      </w:pPr>
      <w:ins w:id="1026" w:author="Transkribus" w:date="2019-12-11T14:30:00Z">
        <w:r w:rsidRPr="00EE6742">
          <w:rPr>
            <w:rFonts w:ascii="Courier New" w:hAnsi="Courier New" w:cs="Courier New"/>
            <w:rtl/>
          </w:rPr>
          <w:t>اعيرممن</w:t>
        </w:r>
      </w:ins>
      <w:r w:rsidRPr="00EE6742">
        <w:rPr>
          <w:rFonts w:ascii="Courier New" w:hAnsi="Courier New" w:cs="Courier New"/>
          <w:rtl/>
        </w:rPr>
        <w:t xml:space="preserve"> الاطباء </w:t>
      </w:r>
      <w:del w:id="1027" w:author="Transkribus" w:date="2019-12-11T14:30:00Z">
        <w:r w:rsidRPr="009B6BCA">
          <w:rPr>
            <w:rFonts w:ascii="Courier New" w:hAnsi="Courier New" w:cs="Courier New"/>
            <w:rtl/>
          </w:rPr>
          <w:delText>المصريين</w:delText>
        </w:r>
      </w:del>
      <w:ins w:id="1028" w:author="Transkribus" w:date="2019-12-11T14:30:00Z">
        <w:r w:rsidRPr="00EE6742">
          <w:rPr>
            <w:rFonts w:ascii="Courier New" w:hAnsi="Courier New" w:cs="Courier New"/>
            <w:rtl/>
          </w:rPr>
          <w:t>المصر بين</w:t>
        </w:r>
      </w:ins>
      <w:r w:rsidRPr="00EE6742">
        <w:rPr>
          <w:rFonts w:ascii="Courier New" w:hAnsi="Courier New" w:cs="Courier New"/>
          <w:rtl/>
        </w:rPr>
        <w:t xml:space="preserve"> وله مسا</w:t>
      </w:r>
      <w:del w:id="1029" w:author="Transkribus" w:date="2019-12-11T14:30:00Z">
        <w:r w:rsidRPr="009B6BCA">
          <w:rPr>
            <w:rFonts w:ascii="Courier New" w:hAnsi="Courier New" w:cs="Courier New"/>
            <w:rtl/>
          </w:rPr>
          <w:delText>ئ</w:delText>
        </w:r>
      </w:del>
      <w:ins w:id="1030" w:author="Transkribus" w:date="2019-12-11T14:30:00Z">
        <w:r w:rsidRPr="00EE6742">
          <w:rPr>
            <w:rFonts w:ascii="Courier New" w:hAnsi="Courier New" w:cs="Courier New"/>
            <w:rtl/>
          </w:rPr>
          <w:t>ق</w:t>
        </w:r>
      </w:ins>
      <w:r w:rsidRPr="00EE6742">
        <w:rPr>
          <w:rFonts w:ascii="Courier New" w:hAnsi="Courier New" w:cs="Courier New"/>
          <w:rtl/>
        </w:rPr>
        <w:t xml:space="preserve">ل عدة اليهم طبية </w:t>
      </w:r>
      <w:del w:id="1031" w:author="Transkribus" w:date="2019-12-11T14:30:00Z">
        <w:r w:rsidRPr="009B6BCA">
          <w:rPr>
            <w:rFonts w:ascii="Courier New" w:hAnsi="Courier New" w:cs="Courier New"/>
            <w:rtl/>
          </w:rPr>
          <w:delText>ومباحثات دقيقة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1032" w:author="Transkribus" w:date="2019-12-11T14:30:00Z"/>
          <w:rFonts w:ascii="Courier New" w:hAnsi="Courier New" w:cs="Courier New"/>
        </w:rPr>
      </w:pPr>
      <w:dir w:val="rtl">
        <w:dir w:val="rtl">
          <w:ins w:id="103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ومناحتان دقيفة </w:t>
            </w:r>
          </w:ins>
          <w:r w:rsidRPr="00EE6742">
            <w:rPr>
              <w:rFonts w:ascii="Courier New" w:hAnsi="Courier New" w:cs="Courier New"/>
              <w:rtl/>
            </w:rPr>
            <w:t xml:space="preserve">وكتب </w:t>
          </w:r>
          <w:del w:id="10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بخطه شيئا كثيرا جدا من</w:delText>
            </w:r>
          </w:del>
          <w:ins w:id="1035" w:author="Transkribus" w:date="2019-12-11T14:30:00Z">
            <w:r w:rsidRPr="00EE6742">
              <w:rPr>
                <w:rFonts w:ascii="Courier New" w:hAnsi="Courier New" w:cs="Courier New"/>
                <w:rtl/>
              </w:rPr>
              <w:t>مخطه شيا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036" w:author="Transkribus" w:date="2019-12-11T14:30:00Z">
        <w:r w:rsidRPr="00EE6742">
          <w:rPr>
            <w:rFonts w:ascii="Courier New" w:hAnsi="Courier New" w:cs="Courier New"/>
            <w:rtl/>
          </w:rPr>
          <w:t>كتير احدامو</w:t>
        </w:r>
      </w:ins>
      <w:r w:rsidRPr="00EE6742">
        <w:rPr>
          <w:rFonts w:ascii="Courier New" w:hAnsi="Courier New" w:cs="Courier New"/>
          <w:rtl/>
        </w:rPr>
        <w:t xml:space="preserve"> كتب الطب </w:t>
      </w:r>
      <w:del w:id="1037" w:author="Transkribus" w:date="2019-12-11T14:30:00Z">
        <w:r w:rsidRPr="009B6BCA">
          <w:rPr>
            <w:rFonts w:ascii="Courier New" w:hAnsi="Courier New" w:cs="Courier New"/>
            <w:rtl/>
          </w:rPr>
          <w:delText>ولا سيما من</w:delText>
        </w:r>
      </w:del>
      <w:ins w:id="1038" w:author="Transkribus" w:date="2019-12-11T14:30:00Z">
        <w:r w:rsidRPr="00EE6742">
          <w:rPr>
            <w:rFonts w:ascii="Courier New" w:hAnsi="Courier New" w:cs="Courier New"/>
            <w:rtl/>
          </w:rPr>
          <w:t>ولاسمامن</w:t>
        </w:r>
      </w:ins>
      <w:r w:rsidRPr="00EE6742">
        <w:rPr>
          <w:rFonts w:ascii="Courier New" w:hAnsi="Courier New" w:cs="Courier New"/>
          <w:rtl/>
        </w:rPr>
        <w:t xml:space="preserve"> كتب جالينوس </w:t>
      </w:r>
      <w:del w:id="1039" w:author="Transkribus" w:date="2019-12-11T14:30:00Z">
        <w:r w:rsidRPr="009B6BCA">
          <w:rPr>
            <w:rFonts w:ascii="Courier New" w:hAnsi="Courier New" w:cs="Courier New"/>
            <w:rtl/>
          </w:rPr>
          <w:delText>وشروحها وجوامعها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040" w:author="Transkribus" w:date="2019-12-11T14:30:00Z">
        <w:r w:rsidRPr="00EE6742">
          <w:rPr>
            <w:rFonts w:ascii="Courier New" w:hAnsi="Courier New" w:cs="Courier New"/>
            <w:rtl/>
          </w:rPr>
          <w:t>وشروجها وحوامعها أو حدفى</w:t>
        </w:r>
      </w:ins>
    </w:p>
    <w:p w:rsidR="007C1FAA" w:rsidRPr="00EE6742" w:rsidRDefault="007C1FAA" w:rsidP="007C1FAA">
      <w:pPr>
        <w:pStyle w:val="NurText"/>
        <w:bidi/>
        <w:rPr>
          <w:ins w:id="1041" w:author="Transkribus" w:date="2019-12-11T14:30:00Z"/>
          <w:rFonts w:ascii="Courier New" w:hAnsi="Courier New" w:cs="Courier New"/>
        </w:rPr>
      </w:pPr>
      <w:dir w:val="rtl">
        <w:dir w:val="rtl">
          <w:del w:id="10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وحدثنى ايضا</w:delText>
            </w:r>
          </w:del>
          <w:ins w:id="1043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ابضا</w:t>
            </w:r>
          </w:ins>
          <w:r w:rsidRPr="00EE6742">
            <w:rPr>
              <w:rFonts w:ascii="Courier New" w:hAnsi="Courier New" w:cs="Courier New"/>
              <w:rtl/>
            </w:rPr>
            <w:t xml:space="preserve"> السنى البعل</w:t>
          </w:r>
          <w:del w:id="10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ins w:id="1045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 xml:space="preserve">كى ان </w:t>
          </w:r>
          <w:del w:id="10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اليبرودى عبر يوما فى سوق جيرون</w:delText>
            </w:r>
          </w:del>
          <w:ins w:id="104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البير ودى عير يومافى صوق جبرون</w:t>
            </w:r>
          </w:ins>
          <w:r w:rsidRPr="00EE6742">
            <w:rPr>
              <w:rFonts w:ascii="Courier New" w:hAnsi="Courier New" w:cs="Courier New"/>
              <w:rtl/>
            </w:rPr>
            <w:t xml:space="preserve"> بدمشق </w:t>
          </w:r>
          <w:del w:id="10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فراى انسانا وقد بايع على ان ياكل ارطالا من</w:delText>
            </w:r>
          </w:del>
          <w:ins w:id="1049" w:author="Transkribus" w:date="2019-12-11T14:30:00Z">
            <w:r w:rsidRPr="00EE6742">
              <w:rPr>
                <w:rFonts w:ascii="Courier New" w:hAnsi="Courier New" w:cs="Courier New"/>
                <w:rtl/>
              </w:rPr>
              <w:t>فر أبى انساناوقسديادع٢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050" w:author="Transkribus" w:date="2019-12-11T14:30:00Z"/>
          <w:rFonts w:ascii="Courier New" w:hAnsi="Courier New" w:cs="Courier New"/>
        </w:rPr>
      </w:pPr>
      <w:ins w:id="1051" w:author="Transkribus" w:date="2019-12-11T14:30:00Z">
        <w:r w:rsidRPr="00EE6742">
          <w:rPr>
            <w:rFonts w:ascii="Courier New" w:hAnsi="Courier New" w:cs="Courier New"/>
            <w:rtl/>
          </w:rPr>
          <w:t>اعلى ابن باكل أرط الامن</w:t>
        </w:r>
      </w:ins>
      <w:r w:rsidRPr="00EE6742">
        <w:rPr>
          <w:rFonts w:ascii="Courier New" w:hAnsi="Courier New" w:cs="Courier New"/>
          <w:rtl/>
        </w:rPr>
        <w:t xml:space="preserve"> لحم فرس مسلوق </w:t>
      </w:r>
      <w:del w:id="1052" w:author="Transkribus" w:date="2019-12-11T14:30:00Z">
        <w:r w:rsidRPr="009B6BCA">
          <w:rPr>
            <w:rFonts w:ascii="Courier New" w:hAnsi="Courier New" w:cs="Courier New"/>
            <w:rtl/>
          </w:rPr>
          <w:delText>مما يباع</w:delText>
        </w:r>
      </w:del>
      <w:ins w:id="1053" w:author="Transkribus" w:date="2019-12-11T14:30:00Z">
        <w:r w:rsidRPr="00EE6742">
          <w:rPr>
            <w:rFonts w:ascii="Courier New" w:hAnsi="Courier New" w:cs="Courier New"/>
            <w:rtl/>
          </w:rPr>
          <w:t>عابباح</w:t>
        </w:r>
      </w:ins>
      <w:r w:rsidRPr="00EE6742">
        <w:rPr>
          <w:rFonts w:ascii="Courier New" w:hAnsi="Courier New" w:cs="Courier New"/>
          <w:rtl/>
        </w:rPr>
        <w:t xml:space="preserve"> فى الاسواق </w:t>
      </w:r>
      <w:del w:id="1054" w:author="Transkribus" w:date="2019-12-11T14:30:00Z">
        <w:r w:rsidRPr="009B6BCA">
          <w:rPr>
            <w:rFonts w:ascii="Courier New" w:hAnsi="Courier New" w:cs="Courier New"/>
            <w:rtl/>
          </w:rPr>
          <w:delText>فلما راه</w:delText>
        </w:r>
      </w:del>
      <w:ins w:id="1055" w:author="Transkribus" w:date="2019-12-11T14:30:00Z">
        <w:r w:rsidRPr="00EE6742">
          <w:rPr>
            <w:rFonts w:ascii="Courier New" w:hAnsi="Courier New" w:cs="Courier New"/>
            <w:rtl/>
          </w:rPr>
          <w:t>فلمارآأم</w:t>
        </w:r>
      </w:ins>
      <w:r w:rsidRPr="00EE6742">
        <w:rPr>
          <w:rFonts w:ascii="Courier New" w:hAnsi="Courier New" w:cs="Courier New"/>
          <w:rtl/>
        </w:rPr>
        <w:t xml:space="preserve"> وقد </w:t>
      </w:r>
      <w:del w:id="1056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057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معن فى </w:t>
      </w:r>
      <w:del w:id="1058" w:author="Transkribus" w:date="2019-12-11T14:30:00Z">
        <w:r w:rsidRPr="009B6BCA">
          <w:rPr>
            <w:rFonts w:ascii="Courier New" w:hAnsi="Courier New" w:cs="Courier New"/>
            <w:rtl/>
          </w:rPr>
          <w:delText>اكله باكثر مما يحتمله قواه</w:delText>
        </w:r>
      </w:del>
      <w:ins w:id="1059" w:author="Transkribus" w:date="2019-12-11T14:30:00Z">
        <w:r w:rsidRPr="00EE6742">
          <w:rPr>
            <w:rFonts w:ascii="Courier New" w:hAnsi="Courier New" w:cs="Courier New"/>
            <w:rtl/>
          </w:rPr>
          <w:t>أكاسة</w:t>
        </w:r>
      </w:ins>
    </w:p>
    <w:p w:rsidR="007C1FAA" w:rsidRPr="00EE6742" w:rsidRDefault="007C1FAA" w:rsidP="007C1FAA">
      <w:pPr>
        <w:pStyle w:val="NurText"/>
        <w:bidi/>
        <w:rPr>
          <w:ins w:id="1060" w:author="Transkribus" w:date="2019-12-11T14:30:00Z"/>
          <w:rFonts w:ascii="Courier New" w:hAnsi="Courier New" w:cs="Courier New"/>
        </w:rPr>
      </w:pPr>
      <w:ins w:id="1061" w:author="Transkribus" w:date="2019-12-11T14:30:00Z">
        <w:r w:rsidRPr="00EE6742">
          <w:rPr>
            <w:rFonts w:ascii="Courier New" w:hAnsi="Courier New" w:cs="Courier New"/>
            <w:rtl/>
          </w:rPr>
          <w:t>باكتر عاجتلةقواه</w:t>
        </w:r>
      </w:ins>
      <w:r w:rsidRPr="00EE6742">
        <w:rPr>
          <w:rFonts w:ascii="Courier New" w:hAnsi="Courier New" w:cs="Courier New"/>
          <w:rtl/>
        </w:rPr>
        <w:t xml:space="preserve"> ثم شرب بعد</w:t>
      </w:r>
      <w:del w:id="1062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1063" w:author="Transkribus" w:date="2019-12-11T14:30:00Z">
        <w:r w:rsidRPr="00EE6742">
          <w:rPr>
            <w:rFonts w:ascii="Courier New" w:hAnsi="Courier New" w:cs="Courier New"/>
            <w:rtl/>
          </w:rPr>
          <w:t>ة</w:t>
        </w:r>
      </w:ins>
      <w:r w:rsidRPr="00EE6742">
        <w:rPr>
          <w:rFonts w:ascii="Courier New" w:hAnsi="Courier New" w:cs="Courier New"/>
          <w:rtl/>
        </w:rPr>
        <w:t xml:space="preserve"> فقاعا </w:t>
      </w:r>
      <w:del w:id="1064" w:author="Transkribus" w:date="2019-12-11T14:30:00Z">
        <w:r w:rsidRPr="009B6BCA">
          <w:rPr>
            <w:rFonts w:ascii="Courier New" w:hAnsi="Courier New" w:cs="Courier New"/>
            <w:rtl/>
          </w:rPr>
          <w:delText>كثيرا وماء بثلج</w:delText>
        </w:r>
      </w:del>
      <w:ins w:id="1065" w:author="Transkribus" w:date="2019-12-11T14:30:00Z">
        <w:r w:rsidRPr="00EE6742">
          <w:rPr>
            <w:rFonts w:ascii="Courier New" w:hAnsi="Courier New" w:cs="Courier New"/>
            <w:rtl/>
          </w:rPr>
          <w:t>كثير اوماء فلح</w:t>
        </w:r>
      </w:ins>
      <w:r w:rsidRPr="00EE6742">
        <w:rPr>
          <w:rFonts w:ascii="Courier New" w:hAnsi="Courier New" w:cs="Courier New"/>
          <w:rtl/>
        </w:rPr>
        <w:t xml:space="preserve"> واضطربت </w:t>
      </w:r>
      <w:del w:id="1066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احواله تفرس فيه انه لا بد ان </w:delText>
        </w:r>
      </w:del>
      <w:ins w:id="1067" w:author="Transkribus" w:date="2019-12-11T14:30:00Z">
        <w:r w:rsidRPr="00EE6742">
          <w:rPr>
            <w:rFonts w:ascii="Courier New" w:hAnsi="Courier New" w:cs="Courier New"/>
            <w:rtl/>
          </w:rPr>
          <w:t>أحو الهثفرس نبية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068" w:author="Transkribus" w:date="2019-12-11T14:30:00Z">
        <w:r w:rsidRPr="00EE6742">
          <w:rPr>
            <w:rFonts w:ascii="Courier New" w:hAnsi="Courier New" w:cs="Courier New"/>
            <w:rtl/>
          </w:rPr>
          <w:t xml:space="preserve">ابهلابدان </w:t>
        </w:r>
      </w:ins>
      <w:r w:rsidRPr="00EE6742">
        <w:rPr>
          <w:rFonts w:ascii="Courier New" w:hAnsi="Courier New" w:cs="Courier New"/>
          <w:rtl/>
        </w:rPr>
        <w:t xml:space="preserve">يغمى عليه </w:t>
      </w:r>
      <w:del w:id="1069" w:author="Transkribus" w:date="2019-12-11T14:30:00Z">
        <w:r w:rsidRPr="009B6BCA">
          <w:rPr>
            <w:rFonts w:ascii="Courier New" w:hAnsi="Courier New" w:cs="Courier New"/>
            <w:rtl/>
          </w:rPr>
          <w:delText>وان يبقى</w:delText>
        </w:r>
      </w:del>
      <w:ins w:id="1070" w:author="Transkribus" w:date="2019-12-11T14:30:00Z">
        <w:r w:rsidRPr="00EE6742">
          <w:rPr>
            <w:rFonts w:ascii="Courier New" w:hAnsi="Courier New" w:cs="Courier New"/>
            <w:rtl/>
          </w:rPr>
          <w:t>وابن يبق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071" w:author="Transkribus" w:date="2019-12-11T14:30:00Z">
        <w:r w:rsidRPr="009B6BCA">
          <w:rPr>
            <w:rFonts w:ascii="Courier New" w:hAnsi="Courier New" w:cs="Courier New"/>
            <w:rtl/>
          </w:rPr>
          <w:delText>حالة يكون</w:delText>
        </w:r>
      </w:del>
      <w:ins w:id="1072" w:author="Transkribus" w:date="2019-12-11T14:30:00Z">
        <w:r w:rsidRPr="00EE6742">
          <w:rPr>
            <w:rFonts w:ascii="Courier New" w:hAnsi="Courier New" w:cs="Courier New"/>
            <w:rtl/>
          </w:rPr>
          <w:t>جالة بكون</w:t>
        </w:r>
      </w:ins>
      <w:r w:rsidRPr="00EE6742">
        <w:rPr>
          <w:rFonts w:ascii="Courier New" w:hAnsi="Courier New" w:cs="Courier New"/>
          <w:rtl/>
        </w:rPr>
        <w:t xml:space="preserve"> الموت </w:t>
      </w:r>
      <w:del w:id="1073" w:author="Transkribus" w:date="2019-12-11T14:30:00Z">
        <w:r w:rsidRPr="009B6BCA">
          <w:rPr>
            <w:rFonts w:ascii="Courier New" w:hAnsi="Courier New" w:cs="Courier New"/>
            <w:rtl/>
          </w:rPr>
          <w:delText>اقرب اليه ان</w:delText>
        </w:r>
      </w:del>
      <w:ins w:id="1074" w:author="Transkribus" w:date="2019-12-11T14:30:00Z">
        <w:r w:rsidRPr="00EE6742">
          <w:rPr>
            <w:rFonts w:ascii="Courier New" w:hAnsi="Courier New" w:cs="Courier New"/>
            <w:rtl/>
          </w:rPr>
          <w:t>أفرب البسهان</w:t>
        </w:r>
      </w:ins>
      <w:r w:rsidRPr="00EE6742">
        <w:rPr>
          <w:rFonts w:ascii="Courier New" w:hAnsi="Courier New" w:cs="Courier New"/>
          <w:rtl/>
        </w:rPr>
        <w:t xml:space="preserve"> لم </w:t>
      </w:r>
      <w:del w:id="1075" w:author="Transkribus" w:date="2019-12-11T14:30:00Z">
        <w:r w:rsidRPr="009B6BCA">
          <w:rPr>
            <w:rFonts w:ascii="Courier New" w:hAnsi="Courier New" w:cs="Courier New"/>
            <w:rtl/>
          </w:rPr>
          <w:delText>يتلاحق فتبعه</w:delText>
        </w:r>
      </w:del>
      <w:ins w:id="1076" w:author="Transkribus" w:date="2019-12-11T14:30:00Z">
        <w:r w:rsidRPr="00EE6742">
          <w:rPr>
            <w:rFonts w:ascii="Courier New" w:hAnsi="Courier New" w:cs="Courier New"/>
            <w:rtl/>
          </w:rPr>
          <w:t>بتلاحق فنبعة</w:t>
        </w:r>
      </w:ins>
      <w:r w:rsidRPr="00EE6742">
        <w:rPr>
          <w:rFonts w:ascii="Courier New" w:hAnsi="Courier New" w:cs="Courier New"/>
          <w:rtl/>
        </w:rPr>
        <w:t xml:space="preserve"> الى ال</w:t>
      </w:r>
      <w:del w:id="1077" w:author="Transkribus" w:date="2019-12-11T14:30:00Z">
        <w:r w:rsidRPr="009B6BCA">
          <w:rPr>
            <w:rFonts w:ascii="Courier New" w:hAnsi="Courier New" w:cs="Courier New"/>
            <w:rtl/>
          </w:rPr>
          <w:delText>من</w:delText>
        </w:r>
      </w:del>
      <w:ins w:id="1078" w:author="Transkribus" w:date="2019-12-11T14:30:00Z">
        <w:r w:rsidRPr="00EE6742">
          <w:rPr>
            <w:rFonts w:ascii="Courier New" w:hAnsi="Courier New" w:cs="Courier New"/>
            <w:rtl/>
          </w:rPr>
          <w:t>ف</w:t>
        </w:r>
      </w:ins>
      <w:r w:rsidRPr="00EE6742">
        <w:rPr>
          <w:rFonts w:ascii="Courier New" w:hAnsi="Courier New" w:cs="Courier New"/>
          <w:rtl/>
        </w:rPr>
        <w:t>زل</w:t>
      </w: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الذى له </w:t>
      </w:r>
      <w:del w:id="1079" w:author="Transkribus" w:date="2019-12-11T14:30:00Z">
        <w:r w:rsidRPr="009B6BCA">
          <w:rPr>
            <w:rFonts w:ascii="Courier New" w:hAnsi="Courier New" w:cs="Courier New"/>
            <w:rtl/>
          </w:rPr>
          <w:delText>واستشرف الى ماذا يؤول امره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080" w:author="Transkribus" w:date="2019-12-11T14:30:00Z">
        <w:r w:rsidRPr="00EE6742">
          <w:rPr>
            <w:rFonts w:ascii="Courier New" w:hAnsi="Courier New" w:cs="Courier New"/>
            <w:rtl/>
          </w:rPr>
          <w:t>واستسرف الى ماد الؤال امرة فسلم بكن الاأيسروفت وأمسله نصيحون وبيدون</w:t>
        </w:r>
      </w:ins>
    </w:p>
    <w:p w:rsidR="007C1FAA" w:rsidRPr="009B6BCA" w:rsidRDefault="007C1FAA" w:rsidP="007C1FAA">
      <w:pPr>
        <w:pStyle w:val="NurText"/>
        <w:bidi/>
        <w:rPr>
          <w:del w:id="1081" w:author="Transkribus" w:date="2019-12-11T14:30:00Z"/>
          <w:rFonts w:ascii="Courier New" w:hAnsi="Courier New" w:cs="Courier New"/>
        </w:rPr>
      </w:pPr>
      <w:dir w:val="rtl">
        <w:dir w:val="rtl">
          <w:del w:id="10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فلم يكن الا ايسر وقت واهله يصيحون ويضجون بالبكاء ويزعمون انه قد مات فاتى</w:delText>
            </w:r>
          </w:del>
          <w:ins w:id="108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بالكاء وير ميمون ابهقدمات فالى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اليهم وقال </w:t>
          </w:r>
          <w:del w:id="10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انا ابرئه وما عليه باس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085" w:author="Transkribus" w:date="2019-12-11T14:30:00Z"/>
          <w:rFonts w:ascii="Courier New" w:hAnsi="Courier New" w:cs="Courier New"/>
        </w:rPr>
      </w:pPr>
      <w:dir w:val="rtl">
        <w:dir w:val="rtl">
          <w:ins w:id="108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الابرثه وماعليه يأس </w:t>
            </w:r>
          </w:ins>
          <w:r w:rsidRPr="00EE6742">
            <w:rPr>
              <w:rFonts w:ascii="Courier New" w:hAnsi="Courier New" w:cs="Courier New"/>
              <w:rtl/>
            </w:rPr>
            <w:t xml:space="preserve">ثم </w:t>
          </w:r>
          <w:del w:id="10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انه اخذه</w:delText>
            </w:r>
          </w:del>
          <w:ins w:id="108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اله أحذه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</w:t>
          </w:r>
          <w:del w:id="10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حمام قريب </w:delText>
            </w:r>
          </w:del>
          <w:ins w:id="1090" w:author="Transkribus" w:date="2019-12-11T14:30:00Z">
            <w:r w:rsidRPr="00EE6742">
              <w:rPr>
                <w:rFonts w:ascii="Courier New" w:hAnsi="Courier New" w:cs="Courier New"/>
                <w:rtl/>
              </w:rPr>
              <w:t>خمام فريب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091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من ذلك </w:t>
      </w:r>
      <w:del w:id="1092" w:author="Transkribus" w:date="2019-12-11T14:30:00Z">
        <w:r w:rsidRPr="009B6BCA">
          <w:rPr>
            <w:rFonts w:ascii="Courier New" w:hAnsi="Courier New" w:cs="Courier New"/>
            <w:rtl/>
          </w:rPr>
          <w:delText>الموضع وفتح</w:delText>
        </w:r>
      </w:del>
      <w:ins w:id="1093" w:author="Transkribus" w:date="2019-12-11T14:30:00Z">
        <w:r w:rsidRPr="00EE6742">
          <w:rPr>
            <w:rFonts w:ascii="Courier New" w:hAnsi="Courier New" w:cs="Courier New"/>
            <w:rtl/>
          </w:rPr>
          <w:t>الموشي وذ بح</w:t>
        </w:r>
      </w:ins>
      <w:r w:rsidRPr="00EE6742">
        <w:rPr>
          <w:rFonts w:ascii="Courier New" w:hAnsi="Courier New" w:cs="Courier New"/>
          <w:rtl/>
        </w:rPr>
        <w:t xml:space="preserve"> فكيه </w:t>
      </w:r>
      <w:del w:id="1094" w:author="Transkribus" w:date="2019-12-11T14:30:00Z">
        <w:r w:rsidRPr="009B6BCA">
          <w:rPr>
            <w:rFonts w:ascii="Courier New" w:hAnsi="Courier New" w:cs="Courier New"/>
            <w:rtl/>
          </w:rPr>
          <w:delText>كرها بشيء</w:delText>
        </w:r>
      </w:del>
      <w:ins w:id="1095" w:author="Transkribus" w:date="2019-12-11T14:30:00Z">
        <w:r w:rsidRPr="00EE6742">
          <w:rPr>
            <w:rFonts w:ascii="Courier New" w:hAnsi="Courier New" w:cs="Courier New"/>
            <w:rtl/>
          </w:rPr>
          <w:t>كرهابضى</w:t>
        </w:r>
      </w:ins>
      <w:r w:rsidRPr="00EE6742">
        <w:rPr>
          <w:rFonts w:ascii="Courier New" w:hAnsi="Courier New" w:cs="Courier New"/>
          <w:rtl/>
        </w:rPr>
        <w:t xml:space="preserve"> ثم سكب فى </w:t>
      </w:r>
      <w:del w:id="1096" w:author="Transkribus" w:date="2019-12-11T14:30:00Z">
        <w:r w:rsidRPr="009B6BCA">
          <w:rPr>
            <w:rFonts w:ascii="Courier New" w:hAnsi="Courier New" w:cs="Courier New"/>
            <w:rtl/>
          </w:rPr>
          <w:delText>حلقه ماء مغليا وقد اضاف اليه ادوية مقيئة</w:delText>
        </w:r>
      </w:del>
      <w:ins w:id="1097" w:author="Transkribus" w:date="2019-12-11T14:30:00Z">
        <w:r w:rsidRPr="00EE6742">
          <w:rPr>
            <w:rFonts w:ascii="Courier New" w:hAnsi="Courier New" w:cs="Courier New"/>
            <w:rtl/>
          </w:rPr>
          <w:t>خلقةماء معلى وقد أساف البه أدوية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098" w:author="Transkribus" w:date="2019-12-11T14:30:00Z">
        <w:r w:rsidRPr="00EE6742">
          <w:rPr>
            <w:rFonts w:ascii="Courier New" w:hAnsi="Courier New" w:cs="Courier New"/>
            <w:rtl/>
          </w:rPr>
          <w:t>مقبثة</w:t>
        </w:r>
      </w:ins>
      <w:r w:rsidRPr="00EE6742">
        <w:rPr>
          <w:rFonts w:ascii="Courier New" w:hAnsi="Courier New" w:cs="Courier New"/>
          <w:rtl/>
        </w:rPr>
        <w:t xml:space="preserve"> ولافى </w:t>
      </w:r>
      <w:del w:id="1099" w:author="Transkribus" w:date="2019-12-11T14:30:00Z">
        <w:r w:rsidRPr="009B6BCA">
          <w:rPr>
            <w:rFonts w:ascii="Courier New" w:hAnsi="Courier New" w:cs="Courier New"/>
            <w:rtl/>
          </w:rPr>
          <w:delText>الغاية وقياه</w:delText>
        </w:r>
      </w:del>
      <w:ins w:id="1100" w:author="Transkribus" w:date="2019-12-11T14:30:00Z">
        <w:r w:rsidRPr="00EE6742">
          <w:rPr>
            <w:rFonts w:ascii="Courier New" w:hAnsi="Courier New" w:cs="Courier New"/>
            <w:rtl/>
          </w:rPr>
          <w:t>الغابة وفباء</w:t>
        </w:r>
      </w:ins>
      <w:r w:rsidRPr="00EE6742">
        <w:rPr>
          <w:rFonts w:ascii="Courier New" w:hAnsi="Courier New" w:cs="Courier New"/>
          <w:rtl/>
        </w:rPr>
        <w:t xml:space="preserve"> برفق</w:t>
      </w:r>
      <w:del w:id="110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02" w:author="Transkribus" w:date="2019-12-11T14:30:00Z">
        <w:r w:rsidRPr="00EE6742">
          <w:rPr>
            <w:rFonts w:ascii="Courier New" w:hAnsi="Courier New" w:cs="Courier New"/>
            <w:rtl/>
          </w:rPr>
          <w:t xml:space="preserve"> ثم عالجحء وقلاف فى مداو الله حبى أياق وجاد الى سحته فنيحب</w:t>
        </w:r>
      </w:ins>
    </w:p>
    <w:p w:rsidR="007C1FAA" w:rsidRPr="009B6BCA" w:rsidRDefault="007C1FAA" w:rsidP="007C1FAA">
      <w:pPr>
        <w:pStyle w:val="NurText"/>
        <w:bidi/>
        <w:rPr>
          <w:del w:id="1103" w:author="Transkribus" w:date="2019-12-11T14:30:00Z"/>
          <w:rFonts w:ascii="Courier New" w:hAnsi="Courier New" w:cs="Courier New"/>
        </w:rPr>
      </w:pPr>
      <w:dir w:val="rtl">
        <w:dir w:val="rtl">
          <w:del w:id="11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ثم عالجه وتلطف فى مداواته حتى افاق وعاد الى صحته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105" w:author="Transkribus" w:date="2019-12-11T14:30:00Z"/>
          <w:rFonts w:ascii="Courier New" w:hAnsi="Courier New" w:cs="Courier New"/>
        </w:rPr>
      </w:pPr>
      <w:dir w:val="rtl">
        <w:dir w:val="rtl">
          <w:del w:id="11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فتعحب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107" w:author="Transkribus" w:date="2019-12-11T14:30:00Z"/>
          <w:rFonts w:ascii="Courier New" w:hAnsi="Courier New" w:cs="Courier New"/>
        </w:rPr>
      </w:pPr>
      <w:dir w:val="rtl">
        <w:dir w:val="rtl">
          <w:ins w:id="1108" w:author="Transkribus" w:date="2019-12-11T14:30:00Z">
            <w:r w:rsidRPr="00EE6742">
              <w:rPr>
                <w:rFonts w:ascii="Courier New" w:hAnsi="Courier New" w:cs="Courier New"/>
                <w:rtl/>
              </w:rPr>
              <w:t>١٤٢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109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lastRenderedPageBreak/>
        <w:t xml:space="preserve">الناس منه فى ذلك الفعل وحسن </w:t>
      </w:r>
      <w:del w:id="1110" w:author="Transkribus" w:date="2019-12-11T14:30:00Z">
        <w:r w:rsidRPr="009B6BCA">
          <w:rPr>
            <w:rFonts w:ascii="Courier New" w:hAnsi="Courier New" w:cs="Courier New"/>
            <w:rtl/>
          </w:rPr>
          <w:delText>تاتيه</w:delText>
        </w:r>
      </w:del>
      <w:ins w:id="1111" w:author="Transkribus" w:date="2019-12-11T14:30:00Z">
        <w:r w:rsidRPr="00EE6742">
          <w:rPr>
            <w:rFonts w:ascii="Courier New" w:hAnsi="Courier New" w:cs="Courier New"/>
            <w:rtl/>
          </w:rPr>
          <w:t>ثافبة</w:t>
        </w:r>
      </w:ins>
      <w:r w:rsidRPr="00EE6742">
        <w:rPr>
          <w:rFonts w:ascii="Courier New" w:hAnsi="Courier New" w:cs="Courier New"/>
          <w:rtl/>
        </w:rPr>
        <w:t xml:space="preserve"> الى مداواة ذلك الرجل و</w:t>
      </w:r>
      <w:del w:id="1112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113" w:author="Transkribus" w:date="2019-12-11T14:30:00Z">
        <w:r w:rsidRPr="00EE6742">
          <w:rPr>
            <w:rFonts w:ascii="Courier New" w:hAnsi="Courier New" w:cs="Courier New"/>
            <w:rtl/>
          </w:rPr>
          <w:t>ل</w:t>
        </w:r>
      </w:ins>
      <w:r w:rsidRPr="00EE6742">
        <w:rPr>
          <w:rFonts w:ascii="Courier New" w:hAnsi="Courier New" w:cs="Courier New"/>
          <w:rtl/>
        </w:rPr>
        <w:t xml:space="preserve">شتهرت عنه هذه </w:t>
      </w:r>
      <w:del w:id="1114" w:author="Transkribus" w:date="2019-12-11T14:30:00Z">
        <w:r w:rsidRPr="009B6BCA">
          <w:rPr>
            <w:rFonts w:ascii="Courier New" w:hAnsi="Courier New" w:cs="Courier New"/>
            <w:rtl/>
          </w:rPr>
          <w:delText>القضية وتميز</w:delText>
        </w:r>
      </w:del>
      <w:ins w:id="1115" w:author="Transkribus" w:date="2019-12-11T14:30:00Z">
        <w:r w:rsidRPr="00EE6742">
          <w:rPr>
            <w:rFonts w:ascii="Courier New" w:hAnsi="Courier New" w:cs="Courier New"/>
            <w:rtl/>
          </w:rPr>
          <w:t>القضبة</w:t>
        </w:r>
      </w:ins>
    </w:p>
    <w:p w:rsidR="007C1FAA" w:rsidRPr="009B6BCA" w:rsidRDefault="007C1FAA" w:rsidP="007C1FAA">
      <w:pPr>
        <w:pStyle w:val="NurText"/>
        <w:bidi/>
        <w:rPr>
          <w:del w:id="1116" w:author="Transkribus" w:date="2019-12-11T14:30:00Z"/>
          <w:rFonts w:ascii="Courier New" w:hAnsi="Courier New" w:cs="Courier New"/>
        </w:rPr>
      </w:pPr>
      <w:ins w:id="1117" w:author="Transkribus" w:date="2019-12-11T14:30:00Z">
        <w:r w:rsidRPr="00EE6742">
          <w:rPr>
            <w:rFonts w:ascii="Courier New" w:hAnsi="Courier New" w:cs="Courier New"/>
            <w:rtl/>
          </w:rPr>
          <w:t>وغير</w:t>
        </w:r>
      </w:ins>
      <w:r w:rsidRPr="00EE6742">
        <w:rPr>
          <w:rFonts w:ascii="Courier New" w:hAnsi="Courier New" w:cs="Courier New"/>
          <w:rtl/>
        </w:rPr>
        <w:t xml:space="preserve"> بعدها</w:t>
      </w:r>
      <w:del w:id="111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1119" w:author="Transkribus" w:date="2019-12-11T14:30:00Z"/>
          <w:rFonts w:ascii="Courier New" w:hAnsi="Courier New" w:cs="Courier New"/>
        </w:rPr>
      </w:pPr>
      <w:dir w:val="rtl">
        <w:dir w:val="rtl">
          <w:del w:id="11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اقول وهذه الحكاية</w:delText>
            </w:r>
          </w:del>
          <w:ins w:id="112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أأقول ا وهذم الحكمابة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التى قصد </w:t>
          </w:r>
          <w:del w:id="11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اليبرودى</w:delText>
            </w:r>
          </w:del>
          <w:ins w:id="112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البيرودى الى</w:t>
            </w:r>
          </w:ins>
          <w:r w:rsidRPr="00EE6742">
            <w:rPr>
              <w:rFonts w:ascii="Courier New" w:hAnsi="Courier New" w:cs="Courier New"/>
              <w:rtl/>
            </w:rPr>
            <w:t xml:space="preserve"> ان </w:t>
          </w:r>
          <w:del w:id="11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يتتبع احوال</w:delText>
            </w:r>
          </w:del>
          <w:ins w:id="1125" w:author="Transkribus" w:date="2019-12-11T14:30:00Z">
            <w:r w:rsidRPr="00EE6742">
              <w:rPr>
                <w:rFonts w:ascii="Courier New" w:hAnsi="Courier New" w:cs="Courier New"/>
                <w:rtl/>
              </w:rPr>
              <w:t>بتنبع أجموال</w:t>
            </w:r>
          </w:ins>
          <w:r w:rsidRPr="00EE6742">
            <w:rPr>
              <w:rFonts w:ascii="Courier New" w:hAnsi="Courier New" w:cs="Courier New"/>
              <w:rtl/>
            </w:rPr>
            <w:t xml:space="preserve"> ذلك </w:t>
          </w:r>
          <w:del w:id="11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الرجل فيها ويشاهد ما يكون</w:delText>
            </w:r>
          </w:del>
          <w:ins w:id="112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الرجسل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128" w:author="Transkribus" w:date="2019-12-11T14:30:00Z">
        <w:r w:rsidRPr="00EE6742">
          <w:rPr>
            <w:rFonts w:ascii="Courier New" w:hAnsi="Courier New" w:cs="Courier New"/>
            <w:rtl/>
          </w:rPr>
          <w:t>يها ويشاهدمابكون</w:t>
        </w:r>
      </w:ins>
      <w:r w:rsidRPr="00EE6742">
        <w:rPr>
          <w:rFonts w:ascii="Courier New" w:hAnsi="Courier New" w:cs="Courier New"/>
          <w:rtl/>
        </w:rPr>
        <w:t xml:space="preserve"> من امر</w:t>
      </w:r>
      <w:del w:id="1129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1130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 xml:space="preserve"> ان </w:t>
      </w:r>
      <w:del w:id="1131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132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كون عنده من ذلك معرفة </w:t>
      </w:r>
      <w:del w:id="1133" w:author="Transkribus" w:date="2019-12-11T14:30:00Z">
        <w:r w:rsidRPr="009B6BCA">
          <w:rPr>
            <w:rFonts w:ascii="Courier New" w:hAnsi="Courier New" w:cs="Courier New"/>
            <w:rtl/>
          </w:rPr>
          <w:delText>بالاعراض التى تحدث له وان ينقذه ايضا مما وقع فيه ان امكنه معاجلته ومعالجته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34" w:author="Transkribus" w:date="2019-12-11T14:30:00Z">
        <w:r w:rsidRPr="00EE6742">
          <w:rPr>
            <w:rFonts w:ascii="Courier New" w:hAnsi="Courier New" w:cs="Courier New"/>
            <w:rtl/>
          </w:rPr>
          <w:t>بالاعراس النى محدت لهوان</w:t>
        </w:r>
      </w:ins>
    </w:p>
    <w:p w:rsidR="007C1FAA" w:rsidRPr="00EE6742" w:rsidRDefault="007C1FAA" w:rsidP="007C1FAA">
      <w:pPr>
        <w:pStyle w:val="NurText"/>
        <w:bidi/>
        <w:rPr>
          <w:ins w:id="1135" w:author="Transkribus" w:date="2019-12-11T14:30:00Z"/>
          <w:rFonts w:ascii="Courier New" w:hAnsi="Courier New" w:cs="Courier New"/>
        </w:rPr>
      </w:pPr>
      <w:dir w:val="rtl">
        <w:dir w:val="rtl">
          <w:del w:id="11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ومثل ذلك ايضا ما حكاه ابو جعفر احمد بن </w:delText>
            </w:r>
          </w:del>
          <w:ins w:id="1137" w:author="Transkribus" w:date="2019-12-11T14:30:00Z">
            <w:r w:rsidRPr="00EE6742">
              <w:rPr>
                <w:rFonts w:ascii="Courier New" w:hAnsi="Courier New" w:cs="Courier New"/>
                <w:rtl/>
              </w:rPr>
              <w:t>بكذة أيصا عماوةم فيه ان أمكنه معاحلته ومهالحته أو مكل اذلك أنصا ماحكماء أبو حعفر أحمد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138" w:author="Transkribus" w:date="2019-12-11T14:30:00Z"/>
          <w:rFonts w:ascii="Courier New" w:hAnsi="Courier New" w:cs="Courier New"/>
        </w:rPr>
      </w:pPr>
      <w:ins w:id="1139" w:author="Transkribus" w:date="2019-12-11T14:30:00Z">
        <w:r w:rsidRPr="00EE6742">
          <w:rPr>
            <w:rFonts w:ascii="Courier New" w:hAnsi="Courier New" w:cs="Courier New"/>
            <w:rtl/>
          </w:rPr>
          <w:t xml:space="preserve">ابن </w:t>
        </w:r>
      </w:ins>
      <w:r w:rsidRPr="00EE6742">
        <w:rPr>
          <w:rFonts w:ascii="Courier New" w:hAnsi="Courier New" w:cs="Courier New"/>
          <w:rtl/>
        </w:rPr>
        <w:t xml:space="preserve">محمد بن </w:t>
      </w:r>
      <w:del w:id="1140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141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بى الاشعث ر</w:t>
      </w:r>
      <w:del w:id="1142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1143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>م</w:t>
      </w:r>
      <w:del w:id="1144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1145" w:author="Transkribus" w:date="2019-12-11T14:30:00Z">
        <w:r w:rsidRPr="00EE6742">
          <w:rPr>
            <w:rFonts w:ascii="Courier New" w:hAnsi="Courier New" w:cs="Courier New"/>
            <w:rtl/>
          </w:rPr>
          <w:t>ة</w:t>
        </w:r>
      </w:ins>
      <w:r w:rsidRPr="00EE6742">
        <w:rPr>
          <w:rFonts w:ascii="Courier New" w:hAnsi="Courier New" w:cs="Courier New"/>
          <w:rtl/>
        </w:rPr>
        <w:t xml:space="preserve"> الله فى </w:t>
      </w:r>
      <w:del w:id="1146" w:author="Transkribus" w:date="2019-12-11T14:30:00Z">
        <w:r w:rsidRPr="009B6BCA">
          <w:rPr>
            <w:rFonts w:ascii="Courier New" w:hAnsi="Courier New" w:cs="Courier New"/>
            <w:rtl/>
          </w:rPr>
          <w:delText>كتاب الغاذى والمغتذى</w:delText>
        </w:r>
      </w:del>
      <w:ins w:id="1147" w:author="Transkribus" w:date="2019-12-11T14:30:00Z">
        <w:r w:rsidRPr="00EE6742">
          <w:rPr>
            <w:rFonts w:ascii="Courier New" w:hAnsi="Courier New" w:cs="Courier New"/>
            <w:rtl/>
          </w:rPr>
          <w:t>كماب الغادى والفتذى</w:t>
        </w:r>
      </w:ins>
      <w:r w:rsidRPr="00EE6742">
        <w:rPr>
          <w:rFonts w:ascii="Courier New" w:hAnsi="Courier New" w:cs="Courier New"/>
          <w:rtl/>
        </w:rPr>
        <w:t xml:space="preserve"> وذلك ا</w:t>
      </w:r>
      <w:del w:id="1148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1149" w:author="Transkribus" w:date="2019-12-11T14:30:00Z">
        <w:r w:rsidRPr="00EE6742">
          <w:rPr>
            <w:rFonts w:ascii="Courier New" w:hAnsi="Courier New" w:cs="Courier New"/>
            <w:rtl/>
          </w:rPr>
          <w:t>ل</w:t>
        </w:r>
      </w:ins>
      <w:r w:rsidRPr="00EE6742">
        <w:rPr>
          <w:rFonts w:ascii="Courier New" w:hAnsi="Courier New" w:cs="Courier New"/>
          <w:rtl/>
        </w:rPr>
        <w:t xml:space="preserve">ه قال ان </w:t>
      </w:r>
      <w:del w:id="1150" w:author="Transkribus" w:date="2019-12-11T14:30:00Z">
        <w:r w:rsidRPr="009B6BCA">
          <w:rPr>
            <w:rFonts w:ascii="Courier New" w:hAnsi="Courier New" w:cs="Courier New"/>
            <w:rtl/>
          </w:rPr>
          <w:delText>انسانا رايته يوما وقد بايع</w:delText>
        </w:r>
      </w:del>
      <w:ins w:id="1151" w:author="Transkribus" w:date="2019-12-11T14:30:00Z">
        <w:r w:rsidRPr="00EE6742">
          <w:rPr>
            <w:rFonts w:ascii="Courier New" w:hAnsi="Courier New" w:cs="Courier New"/>
            <w:rtl/>
          </w:rPr>
          <w:t>الساقارأيقة</w:t>
        </w:r>
      </w:ins>
    </w:p>
    <w:p w:rsidR="007C1FAA" w:rsidRPr="00EE6742" w:rsidRDefault="007C1FAA" w:rsidP="007C1FAA">
      <w:pPr>
        <w:pStyle w:val="NurText"/>
        <w:bidi/>
        <w:rPr>
          <w:ins w:id="1152" w:author="Transkribus" w:date="2019-12-11T14:30:00Z"/>
          <w:rFonts w:ascii="Courier New" w:hAnsi="Courier New" w:cs="Courier New"/>
        </w:rPr>
      </w:pPr>
      <w:ins w:id="1153" w:author="Transkribus" w:date="2019-12-11T14:30:00Z">
        <w:r w:rsidRPr="00EE6742">
          <w:rPr>
            <w:rFonts w:ascii="Courier New" w:hAnsi="Courier New" w:cs="Courier New"/>
            <w:rtl/>
          </w:rPr>
          <w:t>أبوماوقد بابع</w:t>
        </w:r>
      </w:ins>
      <w:r w:rsidRPr="00EE6742">
        <w:rPr>
          <w:rFonts w:ascii="Courier New" w:hAnsi="Courier New" w:cs="Courier New"/>
          <w:rtl/>
        </w:rPr>
        <w:t xml:space="preserve"> ان </w:t>
      </w:r>
      <w:del w:id="1154" w:author="Transkribus" w:date="2019-12-11T14:30:00Z">
        <w:r w:rsidRPr="009B6BCA">
          <w:rPr>
            <w:rFonts w:ascii="Courier New" w:hAnsi="Courier New" w:cs="Courier New"/>
            <w:rtl/>
          </w:rPr>
          <w:delText>ياكل جزرا قدره بحد ما فحضرت اكله</w:delText>
        </w:r>
      </w:del>
      <w:ins w:id="1155" w:author="Transkribus" w:date="2019-12-11T14:30:00Z">
        <w:r w:rsidRPr="00EE6742">
          <w:rPr>
            <w:rFonts w:ascii="Courier New" w:hAnsi="Courier New" w:cs="Courier New"/>
            <w:rtl/>
          </w:rPr>
          <w:t>باكل جزراقدرم مجدتالحشرن أكاء</w:t>
        </w:r>
      </w:ins>
      <w:r w:rsidRPr="00EE6742">
        <w:rPr>
          <w:rFonts w:ascii="Courier New" w:hAnsi="Courier New" w:cs="Courier New"/>
          <w:rtl/>
        </w:rPr>
        <w:t xml:space="preserve"> لارى </w:t>
      </w:r>
      <w:del w:id="1156" w:author="Transkribus" w:date="2019-12-11T14:30:00Z">
        <w:r w:rsidRPr="009B6BCA">
          <w:rPr>
            <w:rFonts w:ascii="Courier New" w:hAnsi="Courier New" w:cs="Courier New"/>
            <w:rtl/>
          </w:rPr>
          <w:delText>ما يكون</w:delText>
        </w:r>
      </w:del>
      <w:ins w:id="1157" w:author="Transkribus" w:date="2019-12-11T14:30:00Z">
        <w:r w:rsidRPr="00EE6742">
          <w:rPr>
            <w:rFonts w:ascii="Courier New" w:hAnsi="Courier New" w:cs="Courier New"/>
            <w:rtl/>
          </w:rPr>
          <w:t>مابكون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1158" w:author="Transkribus" w:date="2019-12-11T14:30:00Z">
        <w:r w:rsidRPr="009B6BCA">
          <w:rPr>
            <w:rFonts w:ascii="Courier New" w:hAnsi="Courier New" w:cs="Courier New"/>
            <w:rtl/>
          </w:rPr>
          <w:delText>حاله لا رغبة منى لمجالسة</w:delText>
        </w:r>
      </w:del>
      <w:ins w:id="1159" w:author="Transkribus" w:date="2019-12-11T14:30:00Z">
        <w:r w:rsidRPr="00EE6742">
          <w:rPr>
            <w:rFonts w:ascii="Courier New" w:hAnsi="Courier New" w:cs="Courier New"/>
            <w:rtl/>
          </w:rPr>
          <w:t>جاله لار غية مى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160" w:author="Transkribus" w:date="2019-12-11T14:30:00Z">
        <w:r w:rsidRPr="00EE6742">
          <w:rPr>
            <w:rFonts w:ascii="Courier New" w:hAnsi="Courier New" w:cs="Courier New"/>
            <w:rtl/>
          </w:rPr>
          <w:t>الجسالسة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1161" w:author="Transkribus" w:date="2019-12-11T14:30:00Z">
        <w:r w:rsidRPr="009B6BCA">
          <w:rPr>
            <w:rFonts w:ascii="Courier New" w:hAnsi="Courier New" w:cs="Courier New"/>
            <w:rtl/>
          </w:rPr>
          <w:delText>هذه حاله ولا لان لى</w:delText>
        </w:r>
      </w:del>
      <w:ins w:id="1162" w:author="Transkribus" w:date="2019-12-11T14:30:00Z">
        <w:r w:rsidRPr="00EE6742">
          <w:rPr>
            <w:rFonts w:ascii="Courier New" w:hAnsi="Courier New" w:cs="Courier New"/>
            <w:rtl/>
          </w:rPr>
          <w:t>هدهجاله ولالازنلى</w:t>
        </w:r>
      </w:ins>
      <w:r w:rsidRPr="00EE6742">
        <w:rPr>
          <w:rFonts w:ascii="Courier New" w:hAnsi="Courier New" w:cs="Courier New"/>
          <w:rtl/>
        </w:rPr>
        <w:t xml:space="preserve"> بذلك عاد</w:t>
      </w:r>
      <w:del w:id="1163" w:author="Transkribus" w:date="2019-12-11T14:30:00Z">
        <w:r w:rsidRPr="009B6BCA">
          <w:rPr>
            <w:rFonts w:ascii="Courier New" w:hAnsi="Courier New" w:cs="Courier New"/>
            <w:rtl/>
          </w:rPr>
          <w:delText>ة</w:delText>
        </w:r>
      </w:del>
      <w:ins w:id="1164" w:author="Transkribus" w:date="2019-12-11T14:30:00Z">
        <w:r w:rsidRPr="00EE6742">
          <w:rPr>
            <w:rFonts w:ascii="Courier New" w:hAnsi="Courier New" w:cs="Courier New"/>
            <w:rtl/>
          </w:rPr>
          <w:t>ه</w:t>
        </w:r>
      </w:ins>
      <w:r w:rsidRPr="00EE6742">
        <w:rPr>
          <w:rFonts w:ascii="Courier New" w:hAnsi="Courier New" w:cs="Courier New"/>
          <w:rtl/>
        </w:rPr>
        <w:t xml:space="preserve"> ولله الحمد بل </w:t>
      </w:r>
      <w:del w:id="1165" w:author="Transkribus" w:date="2019-12-11T14:30:00Z">
        <w:r w:rsidRPr="009B6BCA">
          <w:rPr>
            <w:rFonts w:ascii="Courier New" w:hAnsi="Courier New" w:cs="Courier New"/>
            <w:rtl/>
          </w:rPr>
          <w:delText>لارى ايراد</w:delText>
        </w:r>
      </w:del>
      <w:ins w:id="1166" w:author="Transkribus" w:date="2019-12-11T14:30:00Z">
        <w:r w:rsidRPr="00EE6742">
          <w:rPr>
            <w:rFonts w:ascii="Courier New" w:hAnsi="Courier New" w:cs="Courier New"/>
            <w:rtl/>
          </w:rPr>
          <w:t>الارى ابراد</w:t>
        </w:r>
      </w:ins>
      <w:r w:rsidRPr="00EE6742">
        <w:rPr>
          <w:rFonts w:ascii="Courier New" w:hAnsi="Courier New" w:cs="Courier New"/>
          <w:rtl/>
        </w:rPr>
        <w:t xml:space="preserve"> الغذاء على المعدة قس</w:t>
      </w:r>
      <w:ins w:id="1167" w:author="Transkribus" w:date="2019-12-11T14:30:00Z">
        <w:r w:rsidRPr="00EE6742">
          <w:rPr>
            <w:rFonts w:ascii="Courier New" w:hAnsi="Courier New" w:cs="Courier New"/>
            <w:rtl/>
          </w:rPr>
          <w:t>ص</w:t>
        </w:r>
      </w:ins>
      <w:r w:rsidRPr="00EE6742">
        <w:rPr>
          <w:rFonts w:ascii="Courier New" w:hAnsi="Courier New" w:cs="Courier New"/>
          <w:rtl/>
        </w:rPr>
        <w:t>را</w:t>
      </w:r>
    </w:p>
    <w:p w:rsidR="007C1FAA" w:rsidRPr="00EE6742" w:rsidRDefault="007C1FAA" w:rsidP="007C1FAA">
      <w:pPr>
        <w:pStyle w:val="NurText"/>
        <w:bidi/>
        <w:rPr>
          <w:ins w:id="1168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الى </w:t>
      </w:r>
      <w:del w:id="1169" w:author="Transkribus" w:date="2019-12-11T14:30:00Z">
        <w:r w:rsidRPr="009B6BCA">
          <w:rPr>
            <w:rFonts w:ascii="Courier New" w:hAnsi="Courier New" w:cs="Courier New"/>
            <w:rtl/>
          </w:rPr>
          <w:delText>ماذا يؤول</w:delText>
        </w:r>
      </w:del>
      <w:ins w:id="1170" w:author="Transkribus" w:date="2019-12-11T14:30:00Z">
        <w:r w:rsidRPr="00EE6742">
          <w:rPr>
            <w:rFonts w:ascii="Courier New" w:hAnsi="Courier New" w:cs="Courier New"/>
            <w:rtl/>
          </w:rPr>
          <w:t>ماد ابؤل</w:t>
        </w:r>
      </w:ins>
      <w:r w:rsidRPr="00EE6742">
        <w:rPr>
          <w:rFonts w:ascii="Courier New" w:hAnsi="Courier New" w:cs="Courier New"/>
          <w:rtl/>
        </w:rPr>
        <w:t xml:space="preserve"> هذا الفعل </w:t>
      </w:r>
      <w:del w:id="1171" w:author="Transkribus" w:date="2019-12-11T14:30:00Z">
        <w:r w:rsidRPr="009B6BCA">
          <w:rPr>
            <w:rFonts w:ascii="Courier New" w:hAnsi="Courier New" w:cs="Courier New"/>
            <w:rtl/>
          </w:rPr>
          <w:delText>فرايته ياكل</w:delText>
        </w:r>
      </w:del>
      <w:ins w:id="1172" w:author="Transkribus" w:date="2019-12-11T14:30:00Z">
        <w:r w:rsidRPr="00EE6742">
          <w:rPr>
            <w:rFonts w:ascii="Courier New" w:hAnsi="Courier New" w:cs="Courier New"/>
            <w:rtl/>
          </w:rPr>
          <w:t>فر اأبتهاكل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1173" w:author="Transkribus" w:date="2019-12-11T14:30:00Z">
        <w:r w:rsidRPr="009B6BCA">
          <w:rPr>
            <w:rFonts w:ascii="Courier New" w:hAnsi="Courier New" w:cs="Courier New"/>
            <w:rtl/>
          </w:rPr>
          <w:delText>حائط ليرى</w:delText>
        </w:r>
      </w:del>
      <w:ins w:id="1174" w:author="Transkribus" w:date="2019-12-11T14:30:00Z">
        <w:r w:rsidRPr="00EE6742">
          <w:rPr>
            <w:rFonts w:ascii="Courier New" w:hAnsi="Courier New" w:cs="Courier New"/>
            <w:rtl/>
          </w:rPr>
          <w:t>جاتط ابرى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1175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1176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 xml:space="preserve">وله ويضاحكهم </w:t>
      </w:r>
      <w:del w:id="1177" w:author="Transkribus" w:date="2019-12-11T14:30:00Z">
        <w:r w:rsidRPr="009B6BCA">
          <w:rPr>
            <w:rFonts w:ascii="Courier New" w:hAnsi="Courier New" w:cs="Courier New"/>
            <w:rtl/>
          </w:rPr>
          <w:delText>حتى اذا مر</w:delText>
        </w:r>
      </w:del>
      <w:ins w:id="1178" w:author="Transkribus" w:date="2019-12-11T14:30:00Z">
        <w:r w:rsidRPr="00EE6742">
          <w:rPr>
            <w:rFonts w:ascii="Courier New" w:hAnsi="Courier New" w:cs="Courier New"/>
            <w:rtl/>
          </w:rPr>
          <w:t>صى ادامر</w:t>
        </w:r>
      </w:ins>
      <w:r w:rsidRPr="00EE6742">
        <w:rPr>
          <w:rFonts w:ascii="Courier New" w:hAnsi="Courier New" w:cs="Courier New"/>
          <w:rtl/>
        </w:rPr>
        <w:t xml:space="preserve"> على</w:t>
      </w:r>
      <w:del w:id="1179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الاكثر مما</w:delText>
        </w:r>
      </w:del>
    </w:p>
    <w:p w:rsidR="007C1FAA" w:rsidRPr="00EE6742" w:rsidRDefault="007C1FAA" w:rsidP="007C1FAA">
      <w:pPr>
        <w:pStyle w:val="NurText"/>
        <w:bidi/>
        <w:rPr>
          <w:ins w:id="1180" w:author="Transkribus" w:date="2019-12-11T14:30:00Z"/>
          <w:rFonts w:ascii="Courier New" w:hAnsi="Courier New" w:cs="Courier New"/>
        </w:rPr>
      </w:pPr>
      <w:ins w:id="1181" w:author="Transkribus" w:date="2019-12-11T14:30:00Z">
        <w:r w:rsidRPr="00EE6742">
          <w:rPr>
            <w:rFonts w:ascii="Courier New" w:hAnsi="Courier New" w:cs="Courier New"/>
            <w:rtl/>
          </w:rPr>
          <w:t>الاكتر ما</w:t>
        </w:r>
      </w:ins>
      <w:r w:rsidRPr="00EE6742">
        <w:rPr>
          <w:rFonts w:ascii="Courier New" w:hAnsi="Courier New" w:cs="Courier New"/>
          <w:rtl/>
        </w:rPr>
        <w:t xml:space="preserve"> كان بين </w:t>
      </w:r>
      <w:del w:id="1182" w:author="Transkribus" w:date="2019-12-11T14:30:00Z">
        <w:r w:rsidRPr="009B6BCA">
          <w:rPr>
            <w:rFonts w:ascii="Courier New" w:hAnsi="Courier New" w:cs="Courier New"/>
            <w:rtl/>
          </w:rPr>
          <w:delText>يديه رايت</w:delText>
        </w:r>
      </w:del>
      <w:ins w:id="1183" w:author="Transkribus" w:date="2019-12-11T14:30:00Z">
        <w:r w:rsidRPr="00EE6742">
          <w:rPr>
            <w:rFonts w:ascii="Courier New" w:hAnsi="Courier New" w:cs="Courier New"/>
            <w:rtl/>
          </w:rPr>
          <w:t>بديه رايف</w:t>
        </w:r>
      </w:ins>
      <w:r w:rsidRPr="00EE6742">
        <w:rPr>
          <w:rFonts w:ascii="Courier New" w:hAnsi="Courier New" w:cs="Courier New"/>
          <w:rtl/>
        </w:rPr>
        <w:t xml:space="preserve"> الجزر </w:t>
      </w:r>
      <w:del w:id="1184" w:author="Transkribus" w:date="2019-12-11T14:30:00Z">
        <w:r w:rsidRPr="009B6BCA">
          <w:rPr>
            <w:rFonts w:ascii="Courier New" w:hAnsi="Courier New" w:cs="Courier New"/>
            <w:rtl/>
          </w:rPr>
          <w:delText>ممضوغا قد</w:delText>
        </w:r>
      </w:del>
      <w:ins w:id="1185" w:author="Transkribus" w:date="2019-12-11T14:30:00Z">
        <w:r w:rsidRPr="00EE6742">
          <w:rPr>
            <w:rFonts w:ascii="Courier New" w:hAnsi="Courier New" w:cs="Courier New"/>
            <w:rtl/>
          </w:rPr>
          <w:t>مصوغاقد</w:t>
        </w:r>
      </w:ins>
      <w:r w:rsidRPr="00EE6742">
        <w:rPr>
          <w:rFonts w:ascii="Courier New" w:hAnsi="Courier New" w:cs="Courier New"/>
          <w:rtl/>
        </w:rPr>
        <w:t xml:space="preserve"> خرج من حلقه </w:t>
      </w:r>
      <w:del w:id="1186" w:author="Transkribus" w:date="2019-12-11T14:30:00Z">
        <w:r w:rsidRPr="009B6BCA">
          <w:rPr>
            <w:rFonts w:ascii="Courier New" w:hAnsi="Courier New" w:cs="Courier New"/>
            <w:rtl/>
          </w:rPr>
          <w:delText>ملتفا متحبلا متعجنا بريقه وقد جحظت عيناه وانقطع حسه واحمر لونه ودرت وداجاه</w:delText>
        </w:r>
      </w:del>
      <w:ins w:id="1187" w:author="Transkribus" w:date="2019-12-11T14:30:00Z">
        <w:r w:rsidRPr="00EE6742">
          <w:rPr>
            <w:rFonts w:ascii="Courier New" w:hAnsi="Courier New" w:cs="Courier New"/>
            <w:rtl/>
          </w:rPr>
          <w:t>ملتقاء نجيلا معناير يقة</w:t>
        </w:r>
      </w:ins>
    </w:p>
    <w:p w:rsidR="007C1FAA" w:rsidRPr="00EE6742" w:rsidRDefault="007C1FAA" w:rsidP="007C1FAA">
      <w:pPr>
        <w:pStyle w:val="NurText"/>
        <w:bidi/>
        <w:rPr>
          <w:ins w:id="1188" w:author="Transkribus" w:date="2019-12-11T14:30:00Z"/>
          <w:rFonts w:ascii="Courier New" w:hAnsi="Courier New" w:cs="Courier New"/>
        </w:rPr>
      </w:pPr>
      <w:ins w:id="1189" w:author="Transkribus" w:date="2019-12-11T14:30:00Z">
        <w:r w:rsidRPr="00EE6742">
          <w:rPr>
            <w:rFonts w:ascii="Courier New" w:hAnsi="Courier New" w:cs="Courier New"/>
            <w:rtl/>
          </w:rPr>
          <w:t>وقدلت هبناه والقطم تقيه وأحمرلوبه ودوب وداجاء</w:t>
        </w:r>
      </w:ins>
      <w:r w:rsidRPr="00EE6742">
        <w:rPr>
          <w:rFonts w:ascii="Courier New" w:hAnsi="Courier New" w:cs="Courier New"/>
          <w:rtl/>
        </w:rPr>
        <w:t xml:space="preserve"> وعروق </w:t>
      </w:r>
      <w:del w:id="1190" w:author="Transkribus" w:date="2019-12-11T14:30:00Z">
        <w:r w:rsidRPr="009B6BCA">
          <w:rPr>
            <w:rFonts w:ascii="Courier New" w:hAnsi="Courier New" w:cs="Courier New"/>
            <w:rtl/>
          </w:rPr>
          <w:delText>راسه واربد وكمد وجهه وعرض له من التهوع اكثر مما عرض له من القذف حتى رمى</w:delText>
        </w:r>
      </w:del>
      <w:ins w:id="1191" w:author="Transkribus" w:date="2019-12-11T14:30:00Z">
        <w:r w:rsidRPr="00EE6742">
          <w:rPr>
            <w:rFonts w:ascii="Courier New" w:hAnsi="Courier New" w:cs="Courier New"/>
            <w:rtl/>
          </w:rPr>
          <w:t>رأسهواريد وكد وجهة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192" w:author="Transkribus" w:date="2019-12-11T14:30:00Z">
        <w:r w:rsidRPr="00EE6742">
          <w:rPr>
            <w:rFonts w:ascii="Courier New" w:hAnsi="Courier New" w:cs="Courier New"/>
            <w:rtl/>
          </w:rPr>
          <w:t>اوموسر لهمن النهوع أكتر ثماعرض لهمن الفذق حى رى</w:t>
        </w:r>
      </w:ins>
      <w:r w:rsidRPr="00EE6742">
        <w:rPr>
          <w:rFonts w:ascii="Courier New" w:hAnsi="Courier New" w:cs="Courier New"/>
          <w:rtl/>
        </w:rPr>
        <w:t xml:space="preserve"> من ذلك الذى </w:t>
      </w:r>
      <w:del w:id="1193" w:author="Transkribus" w:date="2019-12-11T14:30:00Z">
        <w:r w:rsidRPr="009B6BCA">
          <w:rPr>
            <w:rFonts w:ascii="Courier New" w:hAnsi="Courier New" w:cs="Courier New"/>
            <w:rtl/>
          </w:rPr>
          <w:delText>اكله شيئا كثيرا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94" w:author="Transkribus" w:date="2019-12-11T14:30:00Z">
        <w:r w:rsidRPr="00EE6742">
          <w:rPr>
            <w:rFonts w:ascii="Courier New" w:hAnsi="Courier New" w:cs="Courier New"/>
            <w:rtl/>
          </w:rPr>
          <w:t>أكاء شيباكترا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فزكنت ان انقطاع</w:delText>
            </w:r>
          </w:del>
          <w:ins w:id="1196" w:author="Transkribus" w:date="2019-12-11T14:30:00Z">
            <w:r w:rsidRPr="00EE6742">
              <w:rPr>
                <w:rFonts w:ascii="Courier New" w:hAnsi="Courier New" w:cs="Courier New"/>
                <w:rtl/>
              </w:rPr>
              <w:t>فركلتت ابن القطاح</w:t>
            </w:r>
          </w:ins>
          <w:r w:rsidRPr="00EE6742">
            <w:rPr>
              <w:rFonts w:ascii="Courier New" w:hAnsi="Courier New" w:cs="Courier New"/>
              <w:rtl/>
            </w:rPr>
            <w:t xml:space="preserve"> نفسه </w:t>
          </w:r>
          <w:del w:id="11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لدفع المعدة حجابه</w:delText>
            </w:r>
          </w:del>
          <w:ins w:id="1198" w:author="Transkribus" w:date="2019-12-11T14:30:00Z">
            <w:r w:rsidRPr="00EE6742">
              <w:rPr>
                <w:rFonts w:ascii="Courier New" w:hAnsi="Courier New" w:cs="Courier New"/>
                <w:rtl/>
              </w:rPr>
              <w:t>لدقع المعسدة جابه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</w:t>
          </w:r>
          <w:del w:id="11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نحو الفم ومنعها اياه</w:delText>
            </w:r>
          </w:del>
          <w:ins w:id="1200" w:author="Transkribus" w:date="2019-12-11T14:30:00Z">
            <w:r w:rsidRPr="00EE6742">
              <w:rPr>
                <w:rFonts w:ascii="Courier New" w:hAnsi="Courier New" w:cs="Courier New"/>
                <w:rtl/>
              </w:rPr>
              <w:t>خحوالقسم ومتعها اباء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الرجو</w:t>
          </w:r>
          <w:del w:id="12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</w:del>
          <w:ins w:id="1202" w:author="Transkribus" w:date="2019-12-11T14:30:00Z">
            <w:r w:rsidRPr="00EE6742">
              <w:rPr>
                <w:rFonts w:ascii="Courier New" w:hAnsi="Courier New" w:cs="Courier New"/>
                <w:rtl/>
              </w:rPr>
              <w:t>يم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</w:t>
          </w:r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203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الانبساط </w:t>
      </w:r>
      <w:del w:id="1204" w:author="Transkribus" w:date="2019-12-11T14:30:00Z">
        <w:r w:rsidRPr="009B6BCA">
          <w:rPr>
            <w:rFonts w:ascii="Courier New" w:hAnsi="Courier New" w:cs="Courier New"/>
            <w:rtl/>
          </w:rPr>
          <w:delText>للتنفس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1205" w:author="Transkribus" w:date="2019-12-11T14:30:00Z"/>
          <w:rFonts w:ascii="Courier New" w:hAnsi="Courier New" w:cs="Courier New"/>
        </w:rPr>
      </w:pPr>
      <w:dir w:val="rtl">
        <w:dir w:val="rtl">
          <w:del w:id="12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واما ما عرض للونه</w:delText>
            </w:r>
          </w:del>
          <w:ins w:id="1207" w:author="Transkribus" w:date="2019-12-11T14:30:00Z">
            <w:r w:rsidRPr="00EE6742">
              <w:rPr>
                <w:rFonts w:ascii="Courier New" w:hAnsi="Courier New" w:cs="Courier New"/>
                <w:rtl/>
              </w:rPr>
              <w:t>لتنقس وأماماعرس الويه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2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الاحمرار ودرور وداجيه وعروقه فزكنت انه لاقبال</w:delText>
            </w:r>
          </w:del>
          <w:ins w:id="120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الأحمرارودرورود اخبه وغر وفة فر كفب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210" w:author="Transkribus" w:date="2019-12-11T14:30:00Z">
        <w:r w:rsidRPr="00EE6742">
          <w:rPr>
            <w:rFonts w:ascii="Courier New" w:hAnsi="Courier New" w:cs="Courier New"/>
            <w:rtl/>
          </w:rPr>
          <w:t>ابهالاقمال</w:t>
        </w:r>
      </w:ins>
      <w:r w:rsidRPr="00EE6742">
        <w:rPr>
          <w:rFonts w:ascii="Courier New" w:hAnsi="Courier New" w:cs="Courier New"/>
          <w:rtl/>
        </w:rPr>
        <w:t xml:space="preserve"> الطبيعة </w:t>
      </w:r>
      <w:del w:id="1211" w:author="Transkribus" w:date="2019-12-11T14:30:00Z">
        <w:r w:rsidRPr="009B6BCA">
          <w:rPr>
            <w:rFonts w:ascii="Courier New" w:hAnsi="Courier New" w:cs="Courier New"/>
            <w:rtl/>
          </w:rPr>
          <w:delText>نحو راسه كما يعرض لمن</w:delText>
        </w:r>
      </w:del>
      <w:ins w:id="1212" w:author="Transkribus" w:date="2019-12-11T14:30:00Z">
        <w:r w:rsidRPr="00EE6742">
          <w:rPr>
            <w:rFonts w:ascii="Courier New" w:hAnsi="Courier New" w:cs="Courier New"/>
            <w:rtl/>
          </w:rPr>
          <w:t>نجورأسه كمالمعرس طن</w:t>
        </w:r>
      </w:ins>
      <w:r w:rsidRPr="00EE6742">
        <w:rPr>
          <w:rFonts w:ascii="Courier New" w:hAnsi="Courier New" w:cs="Courier New"/>
          <w:rtl/>
        </w:rPr>
        <w:t xml:space="preserve"> شدت </w:t>
      </w:r>
      <w:del w:id="1213" w:author="Transkribus" w:date="2019-12-11T14:30:00Z">
        <w:r w:rsidRPr="009B6BCA">
          <w:rPr>
            <w:rFonts w:ascii="Courier New" w:hAnsi="Courier New" w:cs="Courier New"/>
            <w:rtl/>
          </w:rPr>
          <w:delText>يده للفصد ان تقبل</w:delText>
        </w:r>
      </w:del>
      <w:ins w:id="1214" w:author="Transkribus" w:date="2019-12-11T14:30:00Z">
        <w:r w:rsidRPr="00EE6742">
          <w:rPr>
            <w:rFonts w:ascii="Courier New" w:hAnsi="Courier New" w:cs="Courier New"/>
            <w:rtl/>
          </w:rPr>
          <w:t>بده القصدان تقيل</w:t>
        </w:r>
      </w:ins>
      <w:r w:rsidRPr="00EE6742">
        <w:rPr>
          <w:rFonts w:ascii="Courier New" w:hAnsi="Courier New" w:cs="Courier New"/>
          <w:rtl/>
        </w:rPr>
        <w:t xml:space="preserve"> الطبيعة </w:t>
      </w:r>
      <w:del w:id="1215" w:author="Transkribus" w:date="2019-12-11T14:30:00Z">
        <w:r w:rsidRPr="009B6BCA">
          <w:rPr>
            <w:rFonts w:ascii="Courier New" w:hAnsi="Courier New" w:cs="Courier New"/>
            <w:rtl/>
          </w:rPr>
          <w:delText>نحو الجهة التى استنهضت نحوها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216" w:author="Transkribus" w:date="2019-12-11T14:30:00Z">
        <w:r w:rsidRPr="00EE6742">
          <w:rPr>
            <w:rFonts w:ascii="Courier New" w:hAnsi="Courier New" w:cs="Courier New"/>
            <w:rtl/>
          </w:rPr>
          <w:t>مجوالجهة النى</w:t>
        </w:r>
      </w:ins>
    </w:p>
    <w:p w:rsidR="007C1FAA" w:rsidRPr="00EE6742" w:rsidRDefault="007C1FAA" w:rsidP="007C1FAA">
      <w:pPr>
        <w:pStyle w:val="NurText"/>
        <w:bidi/>
        <w:rPr>
          <w:ins w:id="1217" w:author="Transkribus" w:date="2019-12-11T14:30:00Z"/>
          <w:rFonts w:ascii="Courier New" w:hAnsi="Courier New" w:cs="Courier New"/>
        </w:rPr>
      </w:pPr>
      <w:dir w:val="rtl">
        <w:dir w:val="rtl">
          <w:del w:id="12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واما ما عرض</w:delText>
            </w:r>
          </w:del>
          <w:ins w:id="1219" w:author="Transkribus" w:date="2019-12-11T14:30:00Z">
            <w:r w:rsidRPr="00EE6742">
              <w:rPr>
                <w:rFonts w:ascii="Courier New" w:hAnsi="Courier New" w:cs="Courier New"/>
                <w:rtl/>
              </w:rPr>
              <w:t>استهصب نجوها وأماماعرس</w:t>
            </w:r>
          </w:ins>
          <w:r w:rsidRPr="00EE6742">
            <w:rPr>
              <w:rFonts w:ascii="Courier New" w:hAnsi="Courier New" w:cs="Courier New"/>
              <w:rtl/>
            </w:rPr>
            <w:t xml:space="preserve"> بعد </w:t>
          </w:r>
          <w:del w:id="12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ذلك لوجهه</w:delText>
            </w:r>
          </w:del>
          <w:ins w:id="1221" w:author="Transkribus" w:date="2019-12-11T14:30:00Z">
            <w:r w:rsidRPr="00EE6742">
              <w:rPr>
                <w:rFonts w:ascii="Courier New" w:hAnsi="Courier New" w:cs="Courier New"/>
                <w:rtl/>
              </w:rPr>
              <w:t>ذلكلوجهه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الار</w:t>
          </w:r>
          <w:del w:id="12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ins w:id="1223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 xml:space="preserve">داد والكمودة </w:t>
          </w:r>
          <w:del w:id="12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فزكنت ايضا انه لسوء مزاج قلبه وانه لو لم يخرج ما خرج ودافعت المعدة حجابه</w:delText>
            </w:r>
          </w:del>
          <w:ins w:id="1225" w:author="Transkribus" w:date="2019-12-11T14:30:00Z">
            <w:r w:rsidRPr="00EE6742">
              <w:rPr>
                <w:rFonts w:ascii="Courier New" w:hAnsi="Courier New" w:cs="Courier New"/>
                <w:rtl/>
              </w:rPr>
              <w:t>فز كمتت أبصا اله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226" w:author="Transkribus" w:date="2019-12-11T14:30:00Z"/>
          <w:rFonts w:ascii="Courier New" w:hAnsi="Courier New" w:cs="Courier New"/>
        </w:rPr>
      </w:pPr>
      <w:ins w:id="1227" w:author="Transkribus" w:date="2019-12-11T14:30:00Z">
        <w:r w:rsidRPr="00EE6742">
          <w:rPr>
            <w:rFonts w:ascii="Courier New" w:hAnsi="Courier New" w:cs="Courier New"/>
            <w:rtl/>
          </w:rPr>
          <w:t>اسوة مراج عليه والعلولم بجرج ماخرج وداقيب المعدة مجابة</w:t>
        </w:r>
      </w:ins>
      <w:r w:rsidRPr="00EE6742">
        <w:rPr>
          <w:rFonts w:ascii="Courier New" w:hAnsi="Courier New" w:cs="Courier New"/>
          <w:rtl/>
        </w:rPr>
        <w:t xml:space="preserve"> هذه المدافعة </w:t>
      </w:r>
      <w:del w:id="1228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التى قد عاقته </w:delText>
        </w:r>
      </w:del>
      <w:ins w:id="1229" w:author="Transkribus" w:date="2019-12-11T14:30:00Z">
        <w:r w:rsidRPr="00EE6742">
          <w:rPr>
            <w:rFonts w:ascii="Courier New" w:hAnsi="Courier New" w:cs="Courier New"/>
            <w:rtl/>
          </w:rPr>
          <w:t>النى قدعاقته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البتة عن </w:t>
      </w:r>
      <w:del w:id="1230" w:author="Transkribus" w:date="2019-12-11T14:30:00Z">
        <w:r w:rsidRPr="009B6BCA">
          <w:rPr>
            <w:rFonts w:ascii="Courier New" w:hAnsi="Courier New" w:cs="Courier New"/>
            <w:rtl/>
          </w:rPr>
          <w:delText>التنفس عرض</w:delText>
        </w:r>
      </w:del>
      <w:ins w:id="1231" w:author="Transkribus" w:date="2019-12-11T14:30:00Z">
        <w:r w:rsidRPr="00EE6742">
          <w:rPr>
            <w:rFonts w:ascii="Courier New" w:hAnsi="Courier New" w:cs="Courier New"/>
            <w:rtl/>
          </w:rPr>
          <w:t>التنقس عرس</w:t>
        </w:r>
      </w:ins>
      <w:r w:rsidRPr="00EE6742">
        <w:rPr>
          <w:rFonts w:ascii="Courier New" w:hAnsi="Courier New" w:cs="Courier New"/>
          <w:rtl/>
        </w:rPr>
        <w:t xml:space="preserve"> له الموت </w:t>
      </w:r>
      <w:del w:id="1232" w:author="Transkribus" w:date="2019-12-11T14:30:00Z">
        <w:r w:rsidRPr="009B6BCA">
          <w:rPr>
            <w:rFonts w:ascii="Courier New" w:hAnsi="Courier New" w:cs="Courier New"/>
            <w:rtl/>
          </w:rPr>
          <w:delText>بالاختناق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233" w:author="Transkribus" w:date="2019-12-11T14:30:00Z">
        <w:r w:rsidRPr="00EE6742">
          <w:rPr>
            <w:rFonts w:ascii="Courier New" w:hAnsi="Courier New" w:cs="Courier New"/>
            <w:rtl/>
          </w:rPr>
          <w:t>الاحتناق كمانسد راناذلك فى عدد كنير مالو ايعقب</w:t>
        </w:r>
      </w:ins>
    </w:p>
    <w:p w:rsidR="007C1FAA" w:rsidRPr="009B6BCA" w:rsidRDefault="007C1FAA" w:rsidP="007C1FAA">
      <w:pPr>
        <w:pStyle w:val="NurText"/>
        <w:bidi/>
        <w:rPr>
          <w:del w:id="1234" w:author="Transkribus" w:date="2019-12-11T14:30:00Z"/>
          <w:rFonts w:ascii="Courier New" w:hAnsi="Courier New" w:cs="Courier New"/>
        </w:rPr>
      </w:pPr>
      <w:dir w:val="rtl">
        <w:dir w:val="rtl">
          <w:del w:id="12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كما قد راينا ذلك فى عدد كثير ماتوا بعقب القذف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236" w:author="Transkribus" w:date="2019-12-11T14:30:00Z"/>
          <w:rFonts w:ascii="Courier New" w:hAnsi="Courier New" w:cs="Courier New"/>
        </w:rPr>
      </w:pPr>
      <w:dir w:val="rtl">
        <w:dir w:val="rtl">
          <w:del w:id="12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واما ما عرض له من التهوع اكثر مما عرض له من القذف فزكنت من ذلك ان التهوع لشدة اضطراب المعدة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238" w:author="Transkribus" w:date="2019-12-11T14:30:00Z"/>
          <w:rFonts w:ascii="Courier New" w:hAnsi="Courier New" w:cs="Courier New"/>
        </w:rPr>
      </w:pPr>
      <w:dir w:val="rtl">
        <w:dir w:val="rtl">
          <w:ins w:id="123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القدف وأماما عرض لهمن النهوم أكتر ماعرض لهمن العدف فزكتب من ذلكان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240" w:author="Transkribus" w:date="2019-12-11T14:30:00Z">
        <w:r w:rsidRPr="00EE6742">
          <w:rPr>
            <w:rFonts w:ascii="Courier New" w:hAnsi="Courier New" w:cs="Courier New"/>
            <w:rtl/>
          </w:rPr>
          <w:t xml:space="preserve">ابنهر٤ الشدة اشطراب المعده </w:t>
        </w:r>
      </w:ins>
      <w:r w:rsidRPr="00EE6742">
        <w:rPr>
          <w:rFonts w:ascii="Courier New" w:hAnsi="Courier New" w:cs="Courier New"/>
          <w:rtl/>
        </w:rPr>
        <w:t xml:space="preserve">قال ابن </w:t>
      </w:r>
      <w:del w:id="1241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242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بى الاشعث بعد ذلك </w:t>
      </w:r>
      <w:del w:id="1243" w:author="Transkribus" w:date="2019-12-11T14:30:00Z">
        <w:r w:rsidRPr="009B6BCA">
          <w:rPr>
            <w:rFonts w:ascii="Courier New" w:hAnsi="Courier New" w:cs="Courier New"/>
            <w:rtl/>
          </w:rPr>
          <w:delText>ان</w:delText>
        </w:r>
      </w:del>
      <w:ins w:id="1244" w:author="Transkribus" w:date="2019-12-11T14:30:00Z">
        <w:r w:rsidRPr="00EE6742">
          <w:rPr>
            <w:rFonts w:ascii="Courier New" w:hAnsi="Courier New" w:cs="Courier New"/>
            <w:rtl/>
          </w:rPr>
          <w:t>أن</w:t>
        </w:r>
      </w:ins>
      <w:r w:rsidRPr="00EE6742">
        <w:rPr>
          <w:rFonts w:ascii="Courier New" w:hAnsi="Courier New" w:cs="Courier New"/>
          <w:rtl/>
        </w:rPr>
        <w:t xml:space="preserve"> الغذاء </w:t>
      </w:r>
      <w:del w:id="1245" w:author="Transkribus" w:date="2019-12-11T14:30:00Z">
        <w:r w:rsidRPr="009B6BCA">
          <w:rPr>
            <w:rFonts w:ascii="Courier New" w:hAnsi="Courier New" w:cs="Courier New"/>
            <w:rtl/>
          </w:rPr>
          <w:delText>اذا حصل</w:delText>
        </w:r>
      </w:del>
      <w:ins w:id="1246" w:author="Transkribus" w:date="2019-12-11T14:30:00Z">
        <w:r w:rsidRPr="00EE6742">
          <w:rPr>
            <w:rFonts w:ascii="Courier New" w:hAnsi="Courier New" w:cs="Courier New"/>
            <w:rtl/>
          </w:rPr>
          <w:t>اذاحصل</w:t>
        </w:r>
      </w:ins>
      <w:r w:rsidRPr="00EE6742">
        <w:rPr>
          <w:rFonts w:ascii="Courier New" w:hAnsi="Courier New" w:cs="Courier New"/>
          <w:rtl/>
        </w:rPr>
        <w:t xml:space="preserve"> فى المعدة</w:t>
      </w:r>
    </w:p>
    <w:p w:rsidR="007C1FAA" w:rsidRPr="00EE6742" w:rsidRDefault="007C1FAA" w:rsidP="007C1FAA">
      <w:pPr>
        <w:pStyle w:val="NurText"/>
        <w:bidi/>
        <w:rPr>
          <w:ins w:id="1247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وهو </w:t>
      </w:r>
      <w:del w:id="1248" w:author="Transkribus" w:date="2019-12-11T14:30:00Z">
        <w:r w:rsidRPr="009B6BCA">
          <w:rPr>
            <w:rFonts w:ascii="Courier New" w:hAnsi="Courier New" w:cs="Courier New"/>
            <w:rtl/>
          </w:rPr>
          <w:delText>كثير الكمية تمددت تمددا يبسط سائر غضونها كما رايت ذلك فى سبع</w:delText>
        </w:r>
      </w:del>
      <w:ins w:id="1249" w:author="Transkribus" w:date="2019-12-11T14:30:00Z">
        <w:r w:rsidRPr="00EE6742">
          <w:rPr>
            <w:rFonts w:ascii="Courier New" w:hAnsi="Courier New" w:cs="Courier New"/>
            <w:rtl/>
          </w:rPr>
          <w:t>كمتير الكهبة مددن عمدد ابسط ساتر فصومها كماراست ذلك فى شيعم</w:t>
        </w:r>
      </w:ins>
      <w:r w:rsidRPr="00EE6742">
        <w:rPr>
          <w:rFonts w:ascii="Courier New" w:hAnsi="Courier New" w:cs="Courier New"/>
          <w:rtl/>
        </w:rPr>
        <w:t xml:space="preserve"> شرحته حيا</w:t>
      </w:r>
      <w:del w:id="1250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بحضرة</w:delText>
        </w:r>
      </w:del>
    </w:p>
    <w:p w:rsidR="007C1FAA" w:rsidRPr="00EE6742" w:rsidRDefault="007C1FAA" w:rsidP="007C1FAA">
      <w:pPr>
        <w:pStyle w:val="NurText"/>
        <w:bidi/>
        <w:rPr>
          <w:ins w:id="1251" w:author="Transkribus" w:date="2019-12-11T14:30:00Z"/>
          <w:rFonts w:ascii="Courier New" w:hAnsi="Courier New" w:cs="Courier New"/>
        </w:rPr>
      </w:pPr>
      <w:ins w:id="1252" w:author="Transkribus" w:date="2019-12-11T14:30:00Z">
        <w:r w:rsidRPr="00EE6742">
          <w:rPr>
            <w:rFonts w:ascii="Courier New" w:hAnsi="Courier New" w:cs="Courier New"/>
            <w:rtl/>
          </w:rPr>
          <w:t>اسحغرة</w:t>
        </w:r>
      </w:ins>
      <w:r w:rsidRPr="00EE6742">
        <w:rPr>
          <w:rFonts w:ascii="Courier New" w:hAnsi="Courier New" w:cs="Courier New"/>
          <w:rtl/>
        </w:rPr>
        <w:t xml:space="preserve"> الامير الغ</w:t>
      </w:r>
      <w:del w:id="1253" w:author="Transkribus" w:date="2019-12-11T14:30:00Z">
        <w:r w:rsidRPr="009B6BCA">
          <w:rPr>
            <w:rFonts w:ascii="Courier New" w:hAnsi="Courier New" w:cs="Courier New"/>
            <w:rtl/>
          </w:rPr>
          <w:delText>ضن</w:delText>
        </w:r>
      </w:del>
      <w:ins w:id="1254" w:author="Transkribus" w:date="2019-12-11T14:30:00Z">
        <w:r w:rsidRPr="00EE6742">
          <w:rPr>
            <w:rFonts w:ascii="Courier New" w:hAnsi="Courier New" w:cs="Courier New"/>
            <w:rtl/>
          </w:rPr>
          <w:t>صت</w:t>
        </w:r>
      </w:ins>
      <w:r w:rsidRPr="00EE6742">
        <w:rPr>
          <w:rFonts w:ascii="Courier New" w:hAnsi="Courier New" w:cs="Courier New"/>
          <w:rtl/>
        </w:rPr>
        <w:t xml:space="preserve">فر وقد </w:t>
      </w:r>
      <w:del w:id="1255" w:author="Transkribus" w:date="2019-12-11T14:30:00Z">
        <w:r w:rsidRPr="009B6BCA">
          <w:rPr>
            <w:rFonts w:ascii="Courier New" w:hAnsi="Courier New" w:cs="Courier New"/>
            <w:rtl/>
          </w:rPr>
          <w:delText>استصغر بعض الحاضرين</w:delText>
        </w:r>
      </w:del>
      <w:ins w:id="1256" w:author="Transkribus" w:date="2019-12-11T14:30:00Z">
        <w:r w:rsidRPr="00EE6742">
          <w:rPr>
            <w:rFonts w:ascii="Courier New" w:hAnsi="Courier New" w:cs="Courier New"/>
            <w:rtl/>
          </w:rPr>
          <w:t>اسيصفربعس الحاصر بن</w:t>
        </w:r>
      </w:ins>
      <w:r w:rsidRPr="00EE6742">
        <w:rPr>
          <w:rFonts w:ascii="Courier New" w:hAnsi="Courier New" w:cs="Courier New"/>
          <w:rtl/>
        </w:rPr>
        <w:t xml:space="preserve"> معدته فتقدمت </w:t>
      </w:r>
      <w:del w:id="1257" w:author="Transkribus" w:date="2019-12-11T14:30:00Z">
        <w:r w:rsidRPr="009B6BCA">
          <w:rPr>
            <w:rFonts w:ascii="Courier New" w:hAnsi="Courier New" w:cs="Courier New"/>
            <w:rtl/>
          </w:rPr>
          <w:delText>بصب الماء</w:delText>
        </w:r>
      </w:del>
      <w:ins w:id="1258" w:author="Transkribus" w:date="2019-12-11T14:30:00Z">
        <w:r w:rsidRPr="00EE6742">
          <w:rPr>
            <w:rFonts w:ascii="Courier New" w:hAnsi="Courier New" w:cs="Courier New"/>
            <w:rtl/>
          </w:rPr>
          <w:t>يسب المساء</w:t>
        </w:r>
      </w:ins>
      <w:r w:rsidRPr="00EE6742">
        <w:rPr>
          <w:rFonts w:ascii="Courier New" w:hAnsi="Courier New" w:cs="Courier New"/>
          <w:rtl/>
        </w:rPr>
        <w:t xml:space="preserve"> فى فيه</w:t>
      </w:r>
      <w:del w:id="1259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فما زلنا نصب</w:delText>
        </w:r>
      </w:del>
    </w:p>
    <w:p w:rsidR="007C1FAA" w:rsidRPr="00EE6742" w:rsidRDefault="007C1FAA" w:rsidP="007C1FAA">
      <w:pPr>
        <w:pStyle w:val="NurText"/>
        <w:bidi/>
        <w:rPr>
          <w:ins w:id="1260" w:author="Transkribus" w:date="2019-12-11T14:30:00Z"/>
          <w:rFonts w:ascii="Courier New" w:hAnsi="Courier New" w:cs="Courier New"/>
        </w:rPr>
      </w:pPr>
      <w:ins w:id="1261" w:author="Transkribus" w:date="2019-12-11T14:30:00Z">
        <w:r w:rsidRPr="00EE6742">
          <w:rPr>
            <w:rFonts w:ascii="Courier New" w:hAnsi="Courier New" w:cs="Courier New"/>
            <w:rtl/>
          </w:rPr>
          <w:t>شار لنانصب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262" w:author="Transkribus" w:date="2019-12-11T14:30:00Z">
        <w:r w:rsidRPr="009B6BCA">
          <w:rPr>
            <w:rFonts w:ascii="Courier New" w:hAnsi="Courier New" w:cs="Courier New"/>
            <w:rtl/>
          </w:rPr>
          <w:delText>حلقه دورقا بعد اخر حتى عددنا من</w:delText>
        </w:r>
      </w:del>
      <w:ins w:id="1263" w:author="Transkribus" w:date="2019-12-11T14:30:00Z">
        <w:r w:rsidRPr="00EE6742">
          <w:rPr>
            <w:rFonts w:ascii="Courier New" w:hAnsi="Courier New" w:cs="Courier New"/>
            <w:rtl/>
          </w:rPr>
          <w:t>حلفة دورقابعد أ جرحى عددقامن</w:t>
        </w:r>
      </w:ins>
      <w:r w:rsidRPr="00EE6742">
        <w:rPr>
          <w:rFonts w:ascii="Courier New" w:hAnsi="Courier New" w:cs="Courier New"/>
          <w:rtl/>
        </w:rPr>
        <w:t xml:space="preserve"> الدوارق عددا </w:t>
      </w:r>
      <w:del w:id="1264" w:author="Transkribus" w:date="2019-12-11T14:30:00Z">
        <w:r w:rsidRPr="009B6BCA">
          <w:rPr>
            <w:rFonts w:ascii="Courier New" w:hAnsi="Courier New" w:cs="Courier New"/>
            <w:rtl/>
          </w:rPr>
          <w:delText xml:space="preserve">كان مقدار ما حوت نحو اربعين رطلا ماء </w:delText>
        </w:r>
      </w:del>
      <w:ins w:id="1265" w:author="Transkribus" w:date="2019-12-11T14:30:00Z">
        <w:r w:rsidRPr="00EE6742">
          <w:rPr>
            <w:rFonts w:ascii="Courier New" w:hAnsi="Courier New" w:cs="Courier New"/>
            <w:rtl/>
          </w:rPr>
          <w:t>كمان معدار ماجوت سجو</w:t>
        </w:r>
      </w:ins>
    </w:p>
    <w:p w:rsidR="007C1FAA" w:rsidRPr="00EE6742" w:rsidRDefault="007C1FAA" w:rsidP="007C1FAA">
      <w:pPr>
        <w:pStyle w:val="NurText"/>
        <w:bidi/>
        <w:rPr>
          <w:ins w:id="1266" w:author="Transkribus" w:date="2019-12-11T14:30:00Z"/>
          <w:rFonts w:ascii="Courier New" w:hAnsi="Courier New" w:cs="Courier New"/>
        </w:rPr>
      </w:pPr>
      <w:ins w:id="1267" w:author="Transkribus" w:date="2019-12-11T14:30:00Z">
        <w:r w:rsidRPr="00EE6742">
          <w:rPr>
            <w:rFonts w:ascii="Courier New" w:hAnsi="Courier New" w:cs="Courier New"/>
            <w:rtl/>
          </w:rPr>
          <w:t xml:space="preserve">أر بعين رطلاماء </w:t>
        </w:r>
      </w:ins>
      <w:r w:rsidRPr="00EE6742">
        <w:rPr>
          <w:rFonts w:ascii="Courier New" w:hAnsi="Courier New" w:cs="Courier New"/>
          <w:rtl/>
        </w:rPr>
        <w:t xml:space="preserve">فنظرت </w:t>
      </w:r>
      <w:del w:id="1268" w:author="Transkribus" w:date="2019-12-11T14:30:00Z">
        <w:r w:rsidRPr="009B6BCA">
          <w:rPr>
            <w:rFonts w:ascii="Courier New" w:hAnsi="Courier New" w:cs="Courier New"/>
            <w:rtl/>
          </w:rPr>
          <w:delText>اذ ذاك</w:delText>
        </w:r>
      </w:del>
      <w:ins w:id="1269" w:author="Transkribus" w:date="2019-12-11T14:30:00Z">
        <w:r w:rsidRPr="00EE6742">
          <w:rPr>
            <w:rFonts w:ascii="Courier New" w:hAnsi="Courier New" w:cs="Courier New"/>
            <w:rtl/>
          </w:rPr>
          <w:t>اذذالك</w:t>
        </w:r>
      </w:ins>
      <w:r w:rsidRPr="00EE6742">
        <w:rPr>
          <w:rFonts w:ascii="Courier New" w:hAnsi="Courier New" w:cs="Courier New"/>
          <w:rtl/>
        </w:rPr>
        <w:t xml:space="preserve"> الى الطبقة الداخلة وقد </w:t>
      </w:r>
      <w:del w:id="1270" w:author="Transkribus" w:date="2019-12-11T14:30:00Z">
        <w:r w:rsidRPr="009B6BCA">
          <w:rPr>
            <w:rFonts w:ascii="Courier New" w:hAnsi="Courier New" w:cs="Courier New"/>
            <w:rtl/>
          </w:rPr>
          <w:delText>امتدت حتى صار لها سطح مستو ليس</w:delText>
        </w:r>
      </w:del>
      <w:ins w:id="1271" w:author="Transkribus" w:date="2019-12-11T14:30:00Z">
        <w:r w:rsidRPr="00EE6742">
          <w:rPr>
            <w:rFonts w:ascii="Courier New" w:hAnsi="Courier New" w:cs="Courier New"/>
            <w:rtl/>
          </w:rPr>
          <w:t>امتدب حبى صارلها سنيم مسقو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272" w:author="Transkribus" w:date="2019-12-11T14:30:00Z">
        <w:r w:rsidRPr="00EE6742">
          <w:rPr>
            <w:rFonts w:ascii="Courier New" w:hAnsi="Courier New" w:cs="Courier New"/>
            <w:rtl/>
          </w:rPr>
          <w:t>ابس</w:t>
        </w:r>
      </w:ins>
      <w:r w:rsidRPr="00EE6742">
        <w:rPr>
          <w:rFonts w:ascii="Courier New" w:hAnsi="Courier New" w:cs="Courier New"/>
          <w:rtl/>
        </w:rPr>
        <w:t xml:space="preserve"> بدون </w:t>
      </w:r>
      <w:del w:id="1273" w:author="Transkribus" w:date="2019-12-11T14:30:00Z">
        <w:r w:rsidRPr="009B6BCA">
          <w:rPr>
            <w:rFonts w:ascii="Courier New" w:hAnsi="Courier New" w:cs="Courier New"/>
            <w:rtl/>
          </w:rPr>
          <w:delText>استواء الخارج ثم شققتها</w:delText>
        </w:r>
      </w:del>
      <w:ins w:id="1274" w:author="Transkribus" w:date="2019-12-11T14:30:00Z">
        <w:r w:rsidRPr="00EE6742">
          <w:rPr>
            <w:rFonts w:ascii="Courier New" w:hAnsi="Courier New" w:cs="Courier New"/>
            <w:rtl/>
          </w:rPr>
          <w:t>استواه الخارجم شقةها</w:t>
        </w:r>
      </w:ins>
      <w:r w:rsidRPr="00EE6742">
        <w:rPr>
          <w:rFonts w:ascii="Courier New" w:hAnsi="Courier New" w:cs="Courier New"/>
          <w:rtl/>
        </w:rPr>
        <w:t xml:space="preserve"> فلما ا</w:t>
      </w:r>
      <w:del w:id="1275" w:author="Transkribus" w:date="2019-12-11T14:30:00Z">
        <w:r w:rsidRPr="009B6BCA">
          <w:rPr>
            <w:rFonts w:ascii="Courier New" w:hAnsi="Courier New" w:cs="Courier New"/>
            <w:rtl/>
          </w:rPr>
          <w:delText>ج</w:delText>
        </w:r>
      </w:del>
      <w:ins w:id="1276" w:author="Transkribus" w:date="2019-12-11T14:30:00Z">
        <w:r w:rsidRPr="00EE6742">
          <w:rPr>
            <w:rFonts w:ascii="Courier New" w:hAnsi="Courier New" w:cs="Courier New"/>
            <w:rtl/>
          </w:rPr>
          <w:t>ح</w:t>
        </w:r>
      </w:ins>
      <w:r w:rsidRPr="00EE6742">
        <w:rPr>
          <w:rFonts w:ascii="Courier New" w:hAnsi="Courier New" w:cs="Courier New"/>
          <w:rtl/>
        </w:rPr>
        <w:t xml:space="preserve">تمعت عند </w:t>
      </w:r>
      <w:del w:id="1277" w:author="Transkribus" w:date="2019-12-11T14:30:00Z">
        <w:r w:rsidRPr="009B6BCA">
          <w:rPr>
            <w:rFonts w:ascii="Courier New" w:hAnsi="Courier New" w:cs="Courier New"/>
            <w:rtl/>
          </w:rPr>
          <w:delText>خ</w:delText>
        </w:r>
      </w:del>
      <w:ins w:id="1278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 xml:space="preserve">روج الماء </w:t>
      </w:r>
      <w:del w:id="1279" w:author="Transkribus" w:date="2019-12-11T14:30:00Z">
        <w:r w:rsidRPr="009B6BCA">
          <w:rPr>
            <w:rFonts w:ascii="Courier New" w:hAnsi="Courier New" w:cs="Courier New"/>
            <w:rtl/>
          </w:rPr>
          <w:delText>منها عاد غضون</w:delText>
        </w:r>
      </w:del>
      <w:ins w:id="1280" w:author="Transkribus" w:date="2019-12-11T14:30:00Z">
        <w:r w:rsidRPr="00EE6742">
          <w:rPr>
            <w:rFonts w:ascii="Courier New" w:hAnsi="Courier New" w:cs="Courier New"/>
            <w:rtl/>
          </w:rPr>
          <w:t>هنهاعاد عصون</w:t>
        </w:r>
      </w:ins>
      <w:r w:rsidRPr="00EE6742">
        <w:rPr>
          <w:rFonts w:ascii="Courier New" w:hAnsi="Courier New" w:cs="Courier New"/>
          <w:rtl/>
        </w:rPr>
        <w:t xml:space="preserve"> الداخلة</w:t>
      </w: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والبواب </w:t>
      </w:r>
      <w:del w:id="1281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282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شهد الله فى جميع ذلك </w:t>
      </w:r>
      <w:del w:id="1283" w:author="Transkribus" w:date="2019-12-11T14:30:00Z">
        <w:r w:rsidRPr="009B6BCA">
          <w:rPr>
            <w:rFonts w:ascii="Courier New" w:hAnsi="Courier New" w:cs="Courier New"/>
            <w:rtl/>
          </w:rPr>
          <w:delText>لا يرسل نفسه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284" w:author="Transkribus" w:date="2019-12-11T14:30:00Z">
        <w:r w:rsidRPr="00EE6742">
          <w:rPr>
            <w:rFonts w:ascii="Courier New" w:hAnsi="Courier New" w:cs="Courier New"/>
            <w:rtl/>
          </w:rPr>
          <w:t>لابرشل تقبسه أو حديى ٩ السيح مهذب الدين عبد الرخميم</w:t>
        </w:r>
      </w:ins>
    </w:p>
    <w:p w:rsidR="007C1FAA" w:rsidRPr="00EE6742" w:rsidRDefault="007C1FAA" w:rsidP="007C1FAA">
      <w:pPr>
        <w:pStyle w:val="NurText"/>
        <w:bidi/>
        <w:rPr>
          <w:ins w:id="1285" w:author="Transkribus" w:date="2019-12-11T14:30:00Z"/>
          <w:rFonts w:ascii="Courier New" w:hAnsi="Courier New" w:cs="Courier New"/>
        </w:rPr>
      </w:pPr>
      <w:dir w:val="rtl">
        <w:dir w:val="rtl">
          <w:del w:id="12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وحدثنى الشيخ المهذب الدين عبد الرحيم بن</w:delText>
            </w:r>
          </w:del>
          <w:ins w:id="1287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قال حد</w:t>
          </w:r>
          <w:del w:id="12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</w:delText>
            </w:r>
          </w:del>
          <w:ins w:id="1289" w:author="Transkribus" w:date="2019-12-11T14:30:00Z">
            <w:r w:rsidRPr="00EE6742">
              <w:rPr>
                <w:rFonts w:ascii="Courier New" w:hAnsi="Courier New" w:cs="Courier New"/>
                <w:rtl/>
              </w:rPr>
              <w:t>ف</w:t>
            </w:r>
          </w:ins>
          <w:r w:rsidRPr="00EE6742">
            <w:rPr>
              <w:rFonts w:ascii="Courier New" w:hAnsi="Courier New" w:cs="Courier New"/>
              <w:rtl/>
            </w:rPr>
            <w:t>نى موفق الدين اسعد بن ال</w:t>
          </w:r>
          <w:del w:id="12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1291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اس بن المطران قال </w:t>
          </w:r>
          <w:del w:id="12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حدثنى ابى</w:delText>
            </w:r>
          </w:del>
          <w:ins w:id="1293" w:author="Transkribus" w:date="2019-12-11T14:30:00Z">
            <w:r w:rsidRPr="00EE6742">
              <w:rPr>
                <w:rFonts w:ascii="Courier New" w:hAnsi="Courier New" w:cs="Courier New"/>
                <w:rtl/>
              </w:rPr>
              <w:t>جدينى أبى</w:t>
            </w:r>
          </w:ins>
          <w:r w:rsidRPr="00EE6742">
            <w:rPr>
              <w:rFonts w:ascii="Courier New" w:hAnsi="Courier New" w:cs="Courier New"/>
              <w:rtl/>
            </w:rPr>
            <w:t xml:space="preserve"> عن خالى </w:t>
          </w:r>
          <w:del w:id="12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1295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بى الفرج</w:t>
          </w:r>
          <w:del w:id="12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بن حيان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297" w:author="Transkribus" w:date="2019-12-11T14:30:00Z"/>
          <w:rFonts w:ascii="Courier New" w:hAnsi="Courier New" w:cs="Courier New"/>
        </w:rPr>
      </w:pPr>
      <w:ins w:id="1298" w:author="Transkribus" w:date="2019-12-11T14:30:00Z">
        <w:r w:rsidRPr="00EE6742">
          <w:rPr>
            <w:rFonts w:ascii="Courier New" w:hAnsi="Courier New" w:cs="Courier New"/>
            <w:rtl/>
          </w:rPr>
          <w:t>ابن جبان</w:t>
        </w:r>
      </w:ins>
      <w:r w:rsidRPr="00EE6742">
        <w:rPr>
          <w:rFonts w:ascii="Courier New" w:hAnsi="Courier New" w:cs="Courier New"/>
          <w:rtl/>
        </w:rPr>
        <w:t xml:space="preserve"> قال </w:t>
      </w:r>
      <w:del w:id="1299" w:author="Transkribus" w:date="2019-12-11T14:30:00Z">
        <w:r w:rsidRPr="009B6BCA">
          <w:rPr>
            <w:rFonts w:ascii="Courier New" w:hAnsi="Courier New" w:cs="Courier New"/>
            <w:rtl/>
          </w:rPr>
          <w:delText>حدثنى ابو</w:delText>
        </w:r>
      </w:del>
      <w:ins w:id="1300" w:author="Transkribus" w:date="2019-12-11T14:30:00Z">
        <w:r w:rsidRPr="00EE6742">
          <w:rPr>
            <w:rFonts w:ascii="Courier New" w:hAnsi="Courier New" w:cs="Courier New"/>
            <w:rtl/>
          </w:rPr>
          <w:t>جديى أبو</w:t>
        </w:r>
      </w:ins>
      <w:r w:rsidRPr="00EE6742">
        <w:rPr>
          <w:rFonts w:ascii="Courier New" w:hAnsi="Courier New" w:cs="Courier New"/>
          <w:rtl/>
        </w:rPr>
        <w:t xml:space="preserve"> الكرم الطبيب قال </w:t>
      </w:r>
      <w:del w:id="1301" w:author="Transkribus" w:date="2019-12-11T14:30:00Z">
        <w:r w:rsidRPr="009B6BCA">
          <w:rPr>
            <w:rFonts w:ascii="Courier New" w:hAnsi="Courier New" w:cs="Courier New"/>
            <w:rtl/>
          </w:rPr>
          <w:delText>حدثنى ابى عن ابيه قال كنت يوما اساير الشيخ ابا الفرج اليبرودى اذ اعترضه رجل</w:delText>
        </w:r>
      </w:del>
      <w:ins w:id="1302" w:author="Transkribus" w:date="2019-12-11T14:30:00Z">
        <w:r w:rsidRPr="00EE6742">
          <w:rPr>
            <w:rFonts w:ascii="Courier New" w:hAnsi="Courier New" w:cs="Courier New"/>
            <w:rtl/>
          </w:rPr>
          <w:t>جدقنى أبى عن أسه فال كتب يوما أساير السيح</w:t>
        </w:r>
      </w:ins>
    </w:p>
    <w:p w:rsidR="007C1FAA" w:rsidRPr="00EE6742" w:rsidRDefault="007C1FAA" w:rsidP="007C1FAA">
      <w:pPr>
        <w:pStyle w:val="NurText"/>
        <w:bidi/>
        <w:rPr>
          <w:ins w:id="1303" w:author="Transkribus" w:date="2019-12-11T14:30:00Z"/>
          <w:rFonts w:ascii="Courier New" w:hAnsi="Courier New" w:cs="Courier New"/>
        </w:rPr>
      </w:pPr>
      <w:ins w:id="1304" w:author="Transkribus" w:date="2019-12-11T14:30:00Z">
        <w:r w:rsidRPr="00EE6742">
          <w:rPr>
            <w:rFonts w:ascii="Courier New" w:hAnsi="Courier New" w:cs="Courier New"/>
            <w:rtl/>
          </w:rPr>
          <w:t>ابالفرج البيرودى اداغير صهرجل</w:t>
        </w:r>
      </w:ins>
      <w:r w:rsidRPr="00EE6742">
        <w:rPr>
          <w:rFonts w:ascii="Courier New" w:hAnsi="Courier New" w:cs="Courier New"/>
          <w:rtl/>
        </w:rPr>
        <w:t xml:space="preserve"> فقال </w:t>
      </w:r>
      <w:del w:id="1305" w:author="Transkribus" w:date="2019-12-11T14:30:00Z">
        <w:r w:rsidRPr="009B6BCA">
          <w:rPr>
            <w:rFonts w:ascii="Courier New" w:hAnsi="Courier New" w:cs="Courier New"/>
            <w:rtl/>
          </w:rPr>
          <w:delText>يا سيدى كنت</w:delText>
        </w:r>
      </w:del>
      <w:ins w:id="1306" w:author="Transkribus" w:date="2019-12-11T14:30:00Z">
        <w:r w:rsidRPr="00EE6742">
          <w:rPr>
            <w:rFonts w:ascii="Courier New" w:hAnsi="Courier New" w:cs="Courier New"/>
            <w:rtl/>
          </w:rPr>
          <w:t>باسيدى كتب</w:t>
        </w:r>
      </w:ins>
      <w:r w:rsidRPr="00EE6742">
        <w:rPr>
          <w:rFonts w:ascii="Courier New" w:hAnsi="Courier New" w:cs="Courier New"/>
          <w:rtl/>
        </w:rPr>
        <w:t xml:space="preserve"> فى صنا</w:t>
      </w:r>
      <w:del w:id="1307" w:author="Transkribus" w:date="2019-12-11T14:30:00Z">
        <w:r w:rsidRPr="009B6BCA">
          <w:rPr>
            <w:rFonts w:ascii="Courier New" w:hAnsi="Courier New" w:cs="Courier New"/>
            <w:rtl/>
          </w:rPr>
          <w:delText>عت</w:delText>
        </w:r>
      </w:del>
      <w:ins w:id="1308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 xml:space="preserve">ى هذه فى </w:t>
      </w:r>
      <w:del w:id="1309" w:author="Transkribus" w:date="2019-12-11T14:30:00Z">
        <w:r w:rsidRPr="009B6BCA">
          <w:rPr>
            <w:rFonts w:ascii="Courier New" w:hAnsi="Courier New" w:cs="Courier New"/>
            <w:rtl/>
          </w:rPr>
          <w:delText>الحمام وحلقت راسى واجد</w:delText>
        </w:r>
      </w:del>
      <w:ins w:id="1310" w:author="Transkribus" w:date="2019-12-11T14:30:00Z">
        <w:r w:rsidRPr="00EE6742">
          <w:rPr>
            <w:rFonts w:ascii="Courier New" w:hAnsi="Courier New" w:cs="Courier New"/>
            <w:rtl/>
          </w:rPr>
          <w:t>الخمام وخلقت</w:t>
        </w:r>
      </w:ins>
    </w:p>
    <w:p w:rsidR="007C1FAA" w:rsidRPr="009B6BCA" w:rsidRDefault="007C1FAA" w:rsidP="007C1FAA">
      <w:pPr>
        <w:pStyle w:val="NurText"/>
        <w:bidi/>
        <w:rPr>
          <w:del w:id="1311" w:author="Transkribus" w:date="2019-12-11T14:30:00Z"/>
          <w:rFonts w:ascii="Courier New" w:hAnsi="Courier New" w:cs="Courier New"/>
        </w:rPr>
      </w:pPr>
      <w:ins w:id="1312" w:author="Transkribus" w:date="2019-12-11T14:30:00Z">
        <w:r w:rsidRPr="00EE6742">
          <w:rPr>
            <w:rFonts w:ascii="Courier New" w:hAnsi="Courier New" w:cs="Courier New"/>
            <w:rtl/>
          </w:rPr>
          <w:t>ابراسى وأحد</w:t>
        </w:r>
      </w:ins>
      <w:r w:rsidRPr="00EE6742">
        <w:rPr>
          <w:rFonts w:ascii="Courier New" w:hAnsi="Courier New" w:cs="Courier New"/>
          <w:rtl/>
        </w:rPr>
        <w:t xml:space="preserve"> الان فى </w:t>
      </w:r>
      <w:del w:id="1313" w:author="Transkribus" w:date="2019-12-11T14:30:00Z">
        <w:r w:rsidRPr="009B6BCA">
          <w:rPr>
            <w:rFonts w:ascii="Courier New" w:hAnsi="Courier New" w:cs="Courier New"/>
            <w:rtl/>
          </w:rPr>
          <w:delText>وجهى كله انتفاخا وحرارة عظيمة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قال </w:delText>
            </w:r>
          </w:del>
          <w:ins w:id="131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وحهمى كاه التناجاو جرارة مطبمة قال </w:t>
            </w:r>
          </w:ins>
          <w:r w:rsidRPr="00EE6742">
            <w:rPr>
              <w:rFonts w:ascii="Courier New" w:hAnsi="Courier New" w:cs="Courier New"/>
              <w:rtl/>
            </w:rPr>
            <w:t xml:space="preserve">فنظرنا الى وجهه </w:t>
          </w:r>
          <w:del w:id="13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فوجدناه يربو وينتفخ وتزيد حمرته بغير توقف ولا تدريج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17" w:author="Transkribus" w:date="2019-12-11T14:30:00Z">
            <w:r w:rsidRPr="00EE6742">
              <w:rPr>
                <w:rFonts w:ascii="Courier New" w:hAnsi="Courier New" w:cs="Courier New"/>
                <w:rtl/>
              </w:rPr>
              <w:t>فو حسدثاة بريو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318" w:author="Transkribus" w:date="2019-12-11T14:30:00Z"/>
          <w:rFonts w:ascii="Courier New" w:hAnsi="Courier New" w:cs="Courier New"/>
        </w:rPr>
      </w:pPr>
      <w:dir w:val="rtl">
        <w:dir w:val="rtl">
          <w:ins w:id="131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ويقمنيم وبربد جمره غير وفف ولاتدريح </w:t>
            </w:r>
          </w:ins>
          <w:r w:rsidRPr="00EE6742">
            <w:rPr>
              <w:rFonts w:ascii="Courier New" w:hAnsi="Courier New" w:cs="Courier New"/>
              <w:rtl/>
            </w:rPr>
            <w:t>قال</w:t>
          </w:r>
          <w:del w:id="132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فامره</w:delText>
            </w:r>
          </w:del>
          <w:ins w:id="132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عامرم</w:t>
            </w:r>
          </w:ins>
          <w:r w:rsidRPr="00EE6742">
            <w:rPr>
              <w:rFonts w:ascii="Courier New" w:hAnsi="Courier New" w:cs="Courier New"/>
              <w:rtl/>
            </w:rPr>
            <w:t xml:space="preserve"> ان </w:t>
          </w:r>
          <w:del w:id="13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يكشف راسه ويلقى به</w:delText>
            </w:r>
          </w:del>
          <w:ins w:id="1324" w:author="Transkribus" w:date="2019-12-11T14:30:00Z">
            <w:r w:rsidRPr="00EE6742">
              <w:rPr>
                <w:rFonts w:ascii="Courier New" w:hAnsi="Courier New" w:cs="Courier New"/>
                <w:rtl/>
              </w:rPr>
              <w:t>بكسف ر أسهو بلقى 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الماء ال</w:t>
          </w:r>
          <w:del w:id="13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1326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>ارى</w:t>
          </w:r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من </w:t>
      </w:r>
      <w:del w:id="1327" w:author="Transkribus" w:date="2019-12-11T14:30:00Z">
        <w:r w:rsidRPr="009B6BCA">
          <w:rPr>
            <w:rFonts w:ascii="Courier New" w:hAnsi="Courier New" w:cs="Courier New"/>
            <w:rtl/>
          </w:rPr>
          <w:delText>قناة كانت بين</w:delText>
        </w:r>
      </w:del>
      <w:ins w:id="1328" w:author="Transkribus" w:date="2019-12-11T14:30:00Z">
        <w:r w:rsidRPr="00EE6742">
          <w:rPr>
            <w:rFonts w:ascii="Courier New" w:hAnsi="Courier New" w:cs="Courier New"/>
            <w:rtl/>
          </w:rPr>
          <w:t>تناة كاتت ببن</w:t>
        </w:r>
      </w:ins>
      <w:r w:rsidRPr="00EE6742">
        <w:rPr>
          <w:rFonts w:ascii="Courier New" w:hAnsi="Courier New" w:cs="Courier New"/>
          <w:rtl/>
        </w:rPr>
        <w:t xml:space="preserve"> يديه وكان </w:t>
      </w:r>
      <w:del w:id="1329" w:author="Transkribus" w:date="2019-12-11T14:30:00Z">
        <w:r w:rsidRPr="009B6BCA">
          <w:rPr>
            <w:rFonts w:ascii="Courier New" w:hAnsi="Courier New" w:cs="Courier New"/>
            <w:rtl/>
          </w:rPr>
          <w:delText>الزمان اذ ذاك صميم</w:delText>
        </w:r>
      </w:del>
      <w:ins w:id="1330" w:author="Transkribus" w:date="2019-12-11T14:30:00Z">
        <w:r w:rsidRPr="00EE6742">
          <w:rPr>
            <w:rFonts w:ascii="Courier New" w:hAnsi="Courier New" w:cs="Courier New"/>
            <w:rtl/>
          </w:rPr>
          <w:t>الرمان ادد ال- صهمم</w:t>
        </w:r>
      </w:ins>
      <w:r w:rsidRPr="00EE6742">
        <w:rPr>
          <w:rFonts w:ascii="Courier New" w:hAnsi="Courier New" w:cs="Courier New"/>
          <w:rtl/>
        </w:rPr>
        <w:t xml:space="preserve"> الشتاء وغا</w:t>
      </w:r>
      <w:del w:id="1331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332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ة البرد ثم </w:t>
      </w:r>
      <w:del w:id="1333" w:author="Transkribus" w:date="2019-12-11T14:30:00Z">
        <w:r w:rsidRPr="009B6BCA">
          <w:rPr>
            <w:rFonts w:ascii="Courier New" w:hAnsi="Courier New" w:cs="Courier New"/>
            <w:rtl/>
          </w:rPr>
          <w:delText>لم يزل واقفا حتى بلغ ما اراد مما امر به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334" w:author="Transkribus" w:date="2019-12-11T14:30:00Z">
        <w:r w:rsidRPr="00EE6742">
          <w:rPr>
            <w:rFonts w:ascii="Courier New" w:hAnsi="Courier New" w:cs="Courier New"/>
            <w:rtl/>
          </w:rPr>
          <w:t>ثم برل واققاسى بلي</w:t>
        </w:r>
      </w:ins>
    </w:p>
    <w:p w:rsidR="007C1FAA" w:rsidRPr="00EE6742" w:rsidRDefault="007C1FAA" w:rsidP="007C1FAA">
      <w:pPr>
        <w:pStyle w:val="NurText"/>
        <w:bidi/>
        <w:rPr>
          <w:ins w:id="1335" w:author="Transkribus" w:date="2019-12-11T14:30:00Z"/>
          <w:rFonts w:ascii="Courier New" w:hAnsi="Courier New" w:cs="Courier New"/>
        </w:rPr>
      </w:pPr>
      <w:dir w:val="rtl">
        <w:dir w:val="rtl">
          <w:ins w:id="133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با أرادثماامر- </w:t>
            </w:r>
          </w:ins>
          <w:r w:rsidRPr="00EE6742">
            <w:rPr>
              <w:rFonts w:ascii="Courier New" w:hAnsi="Courier New" w:cs="Courier New"/>
              <w:rtl/>
            </w:rPr>
            <w:t xml:space="preserve">ثم امر الرجل بالانصراف واشار عليه </w:t>
          </w:r>
          <w:del w:id="13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بالاوفق له وهو تلطيف التدبير واستعمال النقوع</w:delText>
            </w:r>
          </w:del>
          <w:ins w:id="133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الاوفق له وهوتلطيف النسديير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339" w:author="Transkribus" w:date="2019-12-11T14:30:00Z"/>
          <w:rFonts w:ascii="Courier New" w:hAnsi="Courier New" w:cs="Courier New"/>
        </w:rPr>
      </w:pPr>
      <w:ins w:id="1340" w:author="Transkribus" w:date="2019-12-11T14:30:00Z">
        <w:r w:rsidRPr="00EE6742">
          <w:rPr>
            <w:rFonts w:ascii="Courier New" w:hAnsi="Courier New" w:cs="Courier New"/>
            <w:rtl/>
          </w:rPr>
          <w:t>ابي</w:t>
        </w:r>
      </w:ins>
    </w:p>
    <w:p w:rsidR="007C1FAA" w:rsidRPr="00EE6742" w:rsidRDefault="007C1FAA" w:rsidP="007C1FAA">
      <w:pPr>
        <w:pStyle w:val="NurText"/>
        <w:bidi/>
        <w:rPr>
          <w:ins w:id="1341" w:author="Transkribus" w:date="2019-12-11T14:30:00Z"/>
          <w:rFonts w:ascii="Courier New" w:hAnsi="Courier New" w:cs="Courier New"/>
        </w:rPr>
      </w:pPr>
      <w:ins w:id="1342" w:author="Transkribus" w:date="2019-12-11T14:30:00Z">
        <w:r w:rsidRPr="00EE6742">
          <w:rPr>
            <w:rFonts w:ascii="Courier New" w:hAnsi="Courier New" w:cs="Courier New"/>
            <w:rtl/>
          </w:rPr>
          <w:t>١٤٣</w:t>
        </w:r>
      </w:ins>
    </w:p>
    <w:p w:rsidR="007C1FAA" w:rsidRPr="00EE6742" w:rsidRDefault="007C1FAA" w:rsidP="007C1FAA">
      <w:pPr>
        <w:pStyle w:val="NurText"/>
        <w:bidi/>
        <w:rPr>
          <w:ins w:id="1343" w:author="Transkribus" w:date="2019-12-11T14:30:00Z"/>
          <w:rFonts w:ascii="Courier New" w:hAnsi="Courier New" w:cs="Courier New"/>
        </w:rPr>
      </w:pPr>
      <w:ins w:id="1344" w:author="Transkribus" w:date="2019-12-11T14:30:00Z">
        <w:r w:rsidRPr="00EE6742">
          <w:rPr>
            <w:rFonts w:ascii="Courier New" w:hAnsi="Courier New" w:cs="Courier New"/>
            <w:rtl/>
          </w:rPr>
          <w:t>ساس</w:t>
        </w:r>
      </w:ins>
    </w:p>
    <w:p w:rsidR="007C1FAA" w:rsidRPr="00EE6742" w:rsidRDefault="007C1FAA" w:rsidP="007C1FAA">
      <w:pPr>
        <w:pStyle w:val="NurText"/>
        <w:bidi/>
        <w:rPr>
          <w:ins w:id="1345" w:author="Transkribus" w:date="2019-12-11T14:30:00Z"/>
          <w:rFonts w:ascii="Courier New" w:hAnsi="Courier New" w:cs="Courier New"/>
        </w:rPr>
      </w:pPr>
      <w:ins w:id="1346" w:author="Transkribus" w:date="2019-12-11T14:30:00Z">
        <w:r w:rsidRPr="00EE6742">
          <w:rPr>
            <w:rFonts w:ascii="Courier New" w:hAnsi="Courier New" w:cs="Courier New"/>
            <w:rtl/>
          </w:rPr>
          <w:t>الاضصل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347" w:author="Transkribus" w:date="2019-12-11T14:30:00Z">
        <w:r w:rsidRPr="00EE6742">
          <w:rPr>
            <w:rFonts w:ascii="Courier New" w:hAnsi="Courier New" w:cs="Courier New"/>
            <w:rtl/>
          </w:rPr>
          <w:t xml:space="preserve"> واسعمال النقوح</w:t>
        </w:r>
      </w:ins>
      <w:r w:rsidRPr="00EE6742">
        <w:rPr>
          <w:rFonts w:ascii="Courier New" w:hAnsi="Courier New" w:cs="Courier New"/>
          <w:rtl/>
        </w:rPr>
        <w:t xml:space="preserve"> الحامض </w:t>
      </w:r>
      <w:del w:id="1348" w:author="Transkribus" w:date="2019-12-11T14:30:00Z">
        <w:r w:rsidRPr="009B6BCA">
          <w:rPr>
            <w:rFonts w:ascii="Courier New" w:hAnsi="Courier New" w:cs="Courier New"/>
            <w:rtl/>
          </w:rPr>
          <w:delText>مبردا وقطع الزفر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349" w:author="Transkribus" w:date="2019-12-11T14:30:00Z">
        <w:r w:rsidRPr="00EE6742">
          <w:rPr>
            <w:rFonts w:ascii="Courier New" w:hAnsi="Courier New" w:cs="Courier New"/>
            <w:rtl/>
          </w:rPr>
          <w:t>مردا وقطم الرزقر قال قامتع ابن بجيدب لةهاشرا اوثال</w:t>
        </w:r>
      </w:ins>
    </w:p>
    <w:p w:rsidR="007C1FAA" w:rsidRPr="009B6BCA" w:rsidRDefault="007C1FAA" w:rsidP="007C1FAA">
      <w:pPr>
        <w:pStyle w:val="NurText"/>
        <w:bidi/>
        <w:rPr>
          <w:del w:id="1350" w:author="Transkribus" w:date="2019-12-11T14:30:00Z"/>
          <w:rFonts w:ascii="Courier New" w:hAnsi="Courier New" w:cs="Courier New"/>
        </w:rPr>
      </w:pPr>
      <w:dir w:val="rtl">
        <w:dir w:val="rtl">
          <w:del w:id="13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قال فامتنع ان يحدث له شرا 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352" w:author="Transkribus" w:date="2019-12-11T14:30:00Z"/>
          <w:rFonts w:ascii="Courier New" w:hAnsi="Courier New" w:cs="Courier New"/>
        </w:rPr>
      </w:pPr>
      <w:dir w:val="rtl">
        <w:dir w:val="rtl">
          <w:del w:id="13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الطرطوشى</w:delText>
            </w:r>
          </w:del>
          <w:ins w:id="135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الطرطوضى</w:t>
            </w:r>
          </w:ins>
          <w:r w:rsidRPr="00EE6742">
            <w:rPr>
              <w:rFonts w:ascii="Courier New" w:hAnsi="Courier New" w:cs="Courier New"/>
              <w:rtl/>
            </w:rPr>
            <w:t xml:space="preserve"> فى ك</w:t>
          </w:r>
          <w:del w:id="13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اب سراج </w:t>
          </w:r>
          <w:del w:id="13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الملوك حدثنى بعض الشاميين ان رجلا خبازا بينما هو يخبز </w:delText>
            </w:r>
          </w:del>
          <w:ins w:id="135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الملول جدفى بعس الشاءمين ابن رحسلاجار اعماهو بجير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358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فى تنوره </w:t>
      </w:r>
      <w:del w:id="1359" w:author="Transkribus" w:date="2019-12-11T14:30:00Z">
        <w:r w:rsidRPr="009B6BCA">
          <w:rPr>
            <w:rFonts w:ascii="Courier New" w:hAnsi="Courier New" w:cs="Courier New"/>
            <w:rtl/>
          </w:rPr>
          <w:delText>بمدينة</w:delText>
        </w:r>
      </w:del>
      <w:ins w:id="1360" w:author="Transkribus" w:date="2019-12-11T14:30:00Z">
        <w:r w:rsidRPr="00EE6742">
          <w:rPr>
            <w:rFonts w:ascii="Courier New" w:hAnsi="Courier New" w:cs="Courier New"/>
            <w:rtl/>
          </w:rPr>
          <w:t>حمد بيه</w:t>
        </w:r>
      </w:ins>
      <w:r w:rsidRPr="00EE6742">
        <w:rPr>
          <w:rFonts w:ascii="Courier New" w:hAnsi="Courier New" w:cs="Courier New"/>
          <w:rtl/>
        </w:rPr>
        <w:t xml:space="preserve"> دمشق </w:t>
      </w:r>
      <w:del w:id="1361" w:author="Transkribus" w:date="2019-12-11T14:30:00Z">
        <w:r w:rsidRPr="009B6BCA">
          <w:rPr>
            <w:rFonts w:ascii="Courier New" w:hAnsi="Courier New" w:cs="Courier New"/>
            <w:rtl/>
          </w:rPr>
          <w:delText>اذ عبر</w:delText>
        </w:r>
      </w:del>
      <w:ins w:id="1362" w:author="Transkribus" w:date="2019-12-11T14:30:00Z">
        <w:r w:rsidRPr="00EE6742">
          <w:rPr>
            <w:rFonts w:ascii="Courier New" w:hAnsi="Courier New" w:cs="Courier New"/>
            <w:rtl/>
          </w:rPr>
          <w:t>ادعير</w:t>
        </w:r>
      </w:ins>
      <w:r w:rsidRPr="00EE6742">
        <w:rPr>
          <w:rFonts w:ascii="Courier New" w:hAnsi="Courier New" w:cs="Courier New"/>
          <w:rtl/>
        </w:rPr>
        <w:t xml:space="preserve"> عليه رجل </w:t>
      </w:r>
      <w:del w:id="1363" w:author="Transkribus" w:date="2019-12-11T14:30:00Z">
        <w:r w:rsidRPr="009B6BCA">
          <w:rPr>
            <w:rFonts w:ascii="Courier New" w:hAnsi="Courier New" w:cs="Courier New"/>
            <w:rtl/>
          </w:rPr>
          <w:delText xml:space="preserve">يبيع المشمش فاشترى منه </w:delText>
        </w:r>
      </w:del>
      <w:ins w:id="1364" w:author="Transkribus" w:date="2019-12-11T14:30:00Z">
        <w:r w:rsidRPr="00EE6742">
          <w:rPr>
            <w:rFonts w:ascii="Courier New" w:hAnsi="Courier New" w:cs="Courier New"/>
            <w:rtl/>
          </w:rPr>
          <w:t xml:space="preserve">بديع المسمش فاسترى مثة </w:t>
        </w:r>
      </w:ins>
      <w:r w:rsidRPr="00EE6742">
        <w:rPr>
          <w:rFonts w:ascii="Courier New" w:hAnsi="Courier New" w:cs="Courier New"/>
          <w:rtl/>
        </w:rPr>
        <w:t xml:space="preserve">وجعل </w:t>
      </w:r>
      <w:del w:id="1365" w:author="Transkribus" w:date="2019-12-11T14:30:00Z">
        <w:r w:rsidRPr="009B6BCA">
          <w:rPr>
            <w:rFonts w:ascii="Courier New" w:hAnsi="Courier New" w:cs="Courier New"/>
            <w:rtl/>
          </w:rPr>
          <w:delText>ياكله بالخبز</w:delText>
        </w:r>
      </w:del>
      <w:ins w:id="1366" w:author="Transkribus" w:date="2019-12-11T14:30:00Z">
        <w:r w:rsidRPr="00EE6742">
          <w:rPr>
            <w:rFonts w:ascii="Courier New" w:hAnsi="Courier New" w:cs="Courier New"/>
            <w:rtl/>
          </w:rPr>
          <w:t>باكماء بالخين</w:t>
        </w:r>
      </w:ins>
      <w:r w:rsidRPr="00EE6742">
        <w:rPr>
          <w:rFonts w:ascii="Courier New" w:hAnsi="Courier New" w:cs="Courier New"/>
          <w:rtl/>
        </w:rPr>
        <w:t xml:space="preserve"> الحار</w:t>
      </w:r>
      <w:del w:id="1367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فلما فرغ</w:delText>
        </w:r>
      </w:del>
    </w:p>
    <w:p w:rsidR="007C1FAA" w:rsidRPr="009B6BCA" w:rsidRDefault="007C1FAA" w:rsidP="007C1FAA">
      <w:pPr>
        <w:pStyle w:val="NurText"/>
        <w:bidi/>
        <w:rPr>
          <w:del w:id="1368" w:author="Transkribus" w:date="2019-12-11T14:30:00Z"/>
          <w:rFonts w:ascii="Courier New" w:hAnsi="Courier New" w:cs="Courier New"/>
        </w:rPr>
      </w:pPr>
      <w:ins w:id="1369" w:author="Transkribus" w:date="2019-12-11T14:30:00Z">
        <w:r w:rsidRPr="00EE6742">
          <w:rPr>
            <w:rFonts w:ascii="Courier New" w:hAnsi="Courier New" w:cs="Courier New"/>
            <w:rtl/>
          </w:rPr>
          <w:t>قلافر م</w:t>
        </w:r>
      </w:ins>
      <w:r w:rsidRPr="00EE6742">
        <w:rPr>
          <w:rFonts w:ascii="Courier New" w:hAnsi="Courier New" w:cs="Courier New"/>
          <w:rtl/>
        </w:rPr>
        <w:t xml:space="preserve"> سقط </w:t>
      </w:r>
      <w:del w:id="1370" w:author="Transkribus" w:date="2019-12-11T14:30:00Z">
        <w:r w:rsidRPr="009B6BCA">
          <w:rPr>
            <w:rFonts w:ascii="Courier New" w:hAnsi="Courier New" w:cs="Courier New"/>
            <w:rtl/>
          </w:rPr>
          <w:delText>مغشيا عليه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1371" w:author="Transkribus" w:date="2019-12-11T14:30:00Z"/>
          <w:rFonts w:ascii="Courier New" w:hAnsi="Courier New" w:cs="Courier New"/>
        </w:rPr>
      </w:pPr>
      <w:dir w:val="rtl">
        <w:dir w:val="rtl">
          <w:ins w:id="137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مغشياعلية </w:t>
            </w:r>
          </w:ins>
          <w:r w:rsidRPr="00EE6742">
            <w:rPr>
              <w:rFonts w:ascii="Courier New" w:hAnsi="Courier New" w:cs="Courier New"/>
              <w:rtl/>
            </w:rPr>
            <w:t xml:space="preserve">فنظروا </w:t>
          </w:r>
          <w:del w:id="13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فاذا هو ميت فجعلوا يتربصون</w:delText>
            </w:r>
          </w:del>
          <w:ins w:id="1374" w:author="Transkribus" w:date="2019-12-11T14:30:00Z">
            <w:r w:rsidRPr="00EE6742">
              <w:rPr>
                <w:rFonts w:ascii="Courier New" w:hAnsi="Courier New" w:cs="Courier New"/>
                <w:rtl/>
              </w:rPr>
              <w:t>فاذاهوسيت جعلو ابر يصون</w:t>
            </w:r>
          </w:ins>
          <w:r w:rsidRPr="00EE6742">
            <w:rPr>
              <w:rFonts w:ascii="Courier New" w:hAnsi="Courier New" w:cs="Courier New"/>
              <w:rtl/>
            </w:rPr>
            <w:t xml:space="preserve"> به ويحملون له الاطباء</w:t>
          </w:r>
          <w:del w:id="13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فيلتمسون دلائله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376" w:author="Transkribus" w:date="2019-12-11T14:30:00Z"/>
          <w:rFonts w:ascii="Courier New" w:hAnsi="Courier New" w:cs="Courier New"/>
        </w:rPr>
      </w:pPr>
      <w:ins w:id="1377" w:author="Transkribus" w:date="2019-12-11T14:30:00Z">
        <w:r w:rsidRPr="00EE6742">
          <w:rPr>
            <w:rFonts w:ascii="Courier New" w:hAnsi="Courier New" w:cs="Courier New"/>
            <w:rtl/>
          </w:rPr>
          <w:t>فيا ثمسون ذلاتله</w:t>
        </w:r>
      </w:ins>
      <w:r w:rsidRPr="00EE6742">
        <w:rPr>
          <w:rFonts w:ascii="Courier New" w:hAnsi="Courier New" w:cs="Courier New"/>
          <w:rtl/>
        </w:rPr>
        <w:t xml:space="preserve"> ومواضع الحياة </w:t>
      </w:r>
      <w:del w:id="1378" w:author="Transkribus" w:date="2019-12-11T14:30:00Z">
        <w:r w:rsidRPr="009B6BCA">
          <w:rPr>
            <w:rFonts w:ascii="Courier New" w:hAnsi="Courier New" w:cs="Courier New"/>
            <w:rtl/>
          </w:rPr>
          <w:delText>منه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1379" w:author="Transkribus" w:date="2019-12-11T14:30:00Z"/>
          <w:rFonts w:ascii="Courier New" w:hAnsi="Courier New" w:cs="Courier New"/>
        </w:rPr>
      </w:pPr>
      <w:dir w:val="rtl">
        <w:dir w:val="rtl">
          <w:ins w:id="138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مته </w:t>
            </w:r>
          </w:ins>
          <w:r w:rsidRPr="00EE6742">
            <w:rPr>
              <w:rFonts w:ascii="Courier New" w:hAnsi="Courier New" w:cs="Courier New"/>
              <w:rtl/>
            </w:rPr>
            <w:t xml:space="preserve">فلم </w:t>
          </w:r>
          <w:del w:id="13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يجدوا فقضوا بموته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فغسل</w:delText>
            </w:r>
          </w:del>
          <w:ins w:id="1383" w:author="Transkribus" w:date="2019-12-11T14:30:00Z">
            <w:r w:rsidRPr="00EE6742">
              <w:rPr>
                <w:rFonts w:ascii="Courier New" w:hAnsi="Courier New" w:cs="Courier New"/>
                <w:rtl/>
              </w:rPr>
              <w:t>محدوافقضو اموبة ففسل</w:t>
            </w:r>
          </w:ins>
          <w:r w:rsidRPr="00EE6742">
            <w:rPr>
              <w:rFonts w:ascii="Courier New" w:hAnsi="Courier New" w:cs="Courier New"/>
              <w:rtl/>
            </w:rPr>
            <w:t xml:space="preserve"> وكفن و</w:t>
          </w:r>
          <w:del w:id="13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</w:delText>
            </w:r>
          </w:del>
          <w:ins w:id="1385" w:author="Transkribus" w:date="2019-12-11T14:30:00Z">
            <w:r w:rsidRPr="00EE6742">
              <w:rPr>
                <w:rFonts w:ascii="Courier New" w:hAnsi="Courier New" w:cs="Courier New"/>
                <w:rtl/>
              </w:rPr>
              <w:t>ض</w:t>
            </w:r>
          </w:ins>
          <w:r w:rsidRPr="00EE6742">
            <w:rPr>
              <w:rFonts w:ascii="Courier New" w:hAnsi="Courier New" w:cs="Courier New"/>
              <w:rtl/>
            </w:rPr>
            <w:t>لى عليه وخرجوا</w:t>
          </w:r>
          <w:del w:id="13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به الى الجبانة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فبينما هم </w:delText>
            </w:r>
          </w:del>
          <w:ins w:id="138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ابة الى الحباتة فلنماهم </w:t>
            </w:r>
          </w:ins>
          <w:r w:rsidRPr="00EE6742">
            <w:rPr>
              <w:rFonts w:ascii="Courier New" w:hAnsi="Courier New" w:cs="Courier New"/>
              <w:rtl/>
            </w:rPr>
            <w:t xml:space="preserve">فى الطريق على باب البلد </w:t>
          </w:r>
          <w:del w:id="13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1390" w:author="Transkribus" w:date="2019-12-11T14:30:00Z">
            <w:r w:rsidRPr="00EE6742">
              <w:rPr>
                <w:rFonts w:ascii="Courier New" w:hAnsi="Courier New" w:cs="Courier New"/>
                <w:rtl/>
              </w:rPr>
              <w:t>ق</w:t>
            </w:r>
          </w:ins>
          <w:r w:rsidRPr="00EE6742">
            <w:rPr>
              <w:rFonts w:ascii="Courier New" w:hAnsi="Courier New" w:cs="Courier New"/>
              <w:rtl/>
            </w:rPr>
            <w:t>است</w:t>
          </w:r>
          <w:del w:id="13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قب</w:delText>
            </w:r>
          </w:del>
          <w:ins w:id="1392" w:author="Transkribus" w:date="2019-12-11T14:30:00Z">
            <w:r w:rsidRPr="00EE6742">
              <w:rPr>
                <w:rFonts w:ascii="Courier New" w:hAnsi="Courier New" w:cs="Courier New"/>
                <w:rtl/>
              </w:rPr>
              <w:t>عي</w:t>
            </w:r>
          </w:ins>
          <w:r w:rsidRPr="00EE6742">
            <w:rPr>
              <w:rFonts w:ascii="Courier New" w:hAnsi="Courier New" w:cs="Courier New"/>
              <w:rtl/>
            </w:rPr>
            <w:t>لهم رجل طبيب يقال له ال</w:t>
          </w:r>
          <w:del w:id="13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r w:rsidRPr="00EE6742">
            <w:rPr>
              <w:rFonts w:ascii="Courier New" w:hAnsi="Courier New" w:cs="Courier New"/>
              <w:rtl/>
            </w:rPr>
            <w:t>ب</w:t>
          </w:r>
          <w:ins w:id="1394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>رودى</w:t>
          </w:r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395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وكان </w:t>
      </w:r>
      <w:del w:id="1396" w:author="Transkribus" w:date="2019-12-11T14:30:00Z">
        <w:r w:rsidRPr="009B6BCA">
          <w:rPr>
            <w:rFonts w:ascii="Courier New" w:hAnsi="Courier New" w:cs="Courier New"/>
            <w:rtl/>
          </w:rPr>
          <w:delText>طبيبا ماهرا حاذقا عارفا بالطب</w:delText>
        </w:r>
      </w:del>
      <w:ins w:id="1397" w:author="Transkribus" w:date="2019-12-11T14:30:00Z">
        <w:r w:rsidRPr="00EE6742">
          <w:rPr>
            <w:rFonts w:ascii="Courier New" w:hAnsi="Courier New" w:cs="Courier New"/>
            <w:rtl/>
          </w:rPr>
          <w:t>طميباماهر اجادقا عارقاالطب</w:t>
        </w:r>
      </w:ins>
      <w:r w:rsidRPr="00EE6742">
        <w:rPr>
          <w:rFonts w:ascii="Courier New" w:hAnsi="Courier New" w:cs="Courier New"/>
          <w:rtl/>
        </w:rPr>
        <w:t xml:space="preserve"> فسمع الناس </w:t>
      </w:r>
      <w:del w:id="1398" w:author="Transkribus" w:date="2019-12-11T14:30:00Z">
        <w:r w:rsidRPr="009B6BCA">
          <w:rPr>
            <w:rFonts w:ascii="Courier New" w:hAnsi="Courier New" w:cs="Courier New"/>
            <w:rtl/>
          </w:rPr>
          <w:delText>يلهجون بقضيته فاستخبرهم عن ذلك فقصوا عليه قصته</w:delText>
        </w:r>
      </w:del>
      <w:ins w:id="1399" w:author="Transkribus" w:date="2019-12-11T14:30:00Z">
        <w:r w:rsidRPr="00EE6742">
          <w:rPr>
            <w:rFonts w:ascii="Courier New" w:hAnsi="Courier New" w:cs="Courier New"/>
            <w:rtl/>
          </w:rPr>
          <w:t>طه محون يقصيته فاستجيرهم من ذلك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400" w:author="Transkribus" w:date="2019-12-11T14:30:00Z">
        <w:r w:rsidRPr="00EE6742">
          <w:rPr>
            <w:rFonts w:ascii="Courier New" w:hAnsi="Courier New" w:cs="Courier New"/>
            <w:rtl/>
          </w:rPr>
          <w:t>فقصواعلية قصيه</w:t>
        </w:r>
      </w:ins>
      <w:r w:rsidRPr="00EE6742">
        <w:rPr>
          <w:rFonts w:ascii="Courier New" w:hAnsi="Courier New" w:cs="Courier New"/>
          <w:rtl/>
        </w:rPr>
        <w:t xml:space="preserve"> فقال </w:t>
      </w:r>
      <w:del w:id="1401" w:author="Transkribus" w:date="2019-12-11T14:30:00Z">
        <w:r w:rsidRPr="009B6BCA">
          <w:rPr>
            <w:rFonts w:ascii="Courier New" w:hAnsi="Courier New" w:cs="Courier New"/>
            <w:rtl/>
          </w:rPr>
          <w:delText>حطوه حتى</w:delText>
        </w:r>
      </w:del>
      <w:ins w:id="1402" w:author="Transkribus" w:date="2019-12-11T14:30:00Z">
        <w:r w:rsidRPr="00EE6742">
          <w:rPr>
            <w:rFonts w:ascii="Courier New" w:hAnsi="Courier New" w:cs="Courier New"/>
            <w:rtl/>
          </w:rPr>
          <w:t>جطوة حى</w:t>
        </w:r>
      </w:ins>
      <w:r w:rsidRPr="00EE6742">
        <w:rPr>
          <w:rFonts w:ascii="Courier New" w:hAnsi="Courier New" w:cs="Courier New"/>
          <w:rtl/>
        </w:rPr>
        <w:t xml:space="preserve"> اراه</w:t>
      </w:r>
      <w:del w:id="140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404" w:author="Transkribus" w:date="2019-12-11T14:30:00Z">
        <w:r w:rsidRPr="00EE6742">
          <w:rPr>
            <w:rFonts w:ascii="Courier New" w:hAnsi="Courier New" w:cs="Courier New"/>
            <w:rtl/>
          </w:rPr>
          <w:t xml:space="preserve"> خطوم جاعل بعليه وبنظر فى أمارات الحبياة الثمى</w:t>
        </w:r>
      </w:ins>
    </w:p>
    <w:p w:rsidR="007C1FAA" w:rsidRPr="009B6BCA" w:rsidRDefault="007C1FAA" w:rsidP="007C1FAA">
      <w:pPr>
        <w:pStyle w:val="NurText"/>
        <w:bidi/>
        <w:rPr>
          <w:del w:id="1405" w:author="Transkribus" w:date="2019-12-11T14:30:00Z"/>
          <w:rFonts w:ascii="Courier New" w:hAnsi="Courier New" w:cs="Courier New"/>
        </w:rPr>
      </w:pPr>
      <w:dir w:val="rtl">
        <w:dir w:val="rtl">
          <w:del w:id="14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فحطوه فجعل يقلبه وينظر فى امارات الحياة التى يعرفها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407" w:author="Transkribus" w:date="2019-12-11T14:30:00Z"/>
          <w:rFonts w:ascii="Courier New" w:hAnsi="Courier New" w:cs="Courier New"/>
        </w:rPr>
      </w:pPr>
      <w:dir w:val="rtl">
        <w:dir w:val="rtl">
          <w:ins w:id="140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ابهرفها </w:t>
            </w:r>
          </w:ins>
          <w:r w:rsidRPr="00EE6742">
            <w:rPr>
              <w:rFonts w:ascii="Courier New" w:hAnsi="Courier New" w:cs="Courier New"/>
              <w:rtl/>
            </w:rPr>
            <w:t xml:space="preserve">ثم </w:t>
          </w:r>
          <w:del w:id="14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فتح فمه</w:delText>
            </w:r>
          </w:del>
          <w:ins w:id="1410" w:author="Transkribus" w:date="2019-12-11T14:30:00Z">
            <w:r w:rsidRPr="00EE6742">
              <w:rPr>
                <w:rFonts w:ascii="Courier New" w:hAnsi="Courier New" w:cs="Courier New"/>
                <w:rtl/>
              </w:rPr>
              <w:t>فح له</w:t>
            </w:r>
          </w:ins>
          <w:r w:rsidRPr="00EE6742">
            <w:rPr>
              <w:rFonts w:ascii="Courier New" w:hAnsi="Courier New" w:cs="Courier New"/>
              <w:rtl/>
            </w:rPr>
            <w:t xml:space="preserve"> وسقاه </w:t>
          </w:r>
          <w:del w:id="14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شيئا او قال حقنه فاندفع ما هناك فسيل</w:delText>
            </w:r>
          </w:del>
          <w:ins w:id="1412" w:author="Transkribus" w:date="2019-12-11T14:30:00Z">
            <w:r w:rsidRPr="00EE6742">
              <w:rPr>
                <w:rFonts w:ascii="Courier New" w:hAnsi="Courier New" w:cs="Courier New"/>
                <w:rtl/>
              </w:rPr>
              <w:t>شا أو ثال حعنه فالدقه ماهثالك نسيل</w:t>
            </w:r>
          </w:ins>
          <w:r w:rsidRPr="00EE6742">
            <w:rPr>
              <w:rFonts w:ascii="Courier New" w:hAnsi="Courier New" w:cs="Courier New"/>
              <w:rtl/>
            </w:rPr>
            <w:t xml:space="preserve"> فاذا الرجل قد فتح </w:t>
          </w:r>
          <w:del w:id="14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عينيه وتكلم وعاد كما كان</w:delText>
            </w:r>
          </w:del>
          <w:ins w:id="1414" w:author="Transkribus" w:date="2019-12-11T14:30:00Z">
            <w:r w:rsidRPr="00EE6742">
              <w:rPr>
                <w:rFonts w:ascii="Courier New" w:hAnsi="Courier New" w:cs="Courier New"/>
                <w:rtl/>
              </w:rPr>
              <w:t>عبتيه وتكام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415" w:author="Transkribus" w:date="2019-12-11T14:30:00Z">
        <w:r w:rsidRPr="00EE6742">
          <w:rPr>
            <w:rFonts w:ascii="Courier New" w:hAnsi="Courier New" w:cs="Courier New"/>
            <w:rtl/>
          </w:rPr>
          <w:t>وادكماكمان</w:t>
        </w:r>
      </w:ins>
      <w:r w:rsidRPr="00EE6742">
        <w:rPr>
          <w:rFonts w:ascii="Courier New" w:hAnsi="Courier New" w:cs="Courier New"/>
          <w:rtl/>
        </w:rPr>
        <w:t xml:space="preserve"> الى </w:t>
      </w:r>
      <w:del w:id="1416" w:author="Transkribus" w:date="2019-12-11T14:30:00Z">
        <w:r w:rsidRPr="009B6BCA">
          <w:rPr>
            <w:rFonts w:ascii="Courier New" w:hAnsi="Courier New" w:cs="Courier New"/>
            <w:rtl/>
          </w:rPr>
          <w:delText>حانوته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417" w:author="Transkribus" w:date="2019-12-11T14:30:00Z">
        <w:r w:rsidRPr="00EE6742">
          <w:rPr>
            <w:rFonts w:ascii="Courier New" w:hAnsi="Courier New" w:cs="Courier New"/>
            <w:rtl/>
          </w:rPr>
          <w:t>جالونه ووفى البيرودى بدمق فى صفة وار بعماثة ودقن فى كشيسة</w:t>
        </w:r>
      </w:ins>
    </w:p>
    <w:p w:rsidR="007C1FAA" w:rsidRPr="009B6BCA" w:rsidRDefault="007C1FAA" w:rsidP="007C1FAA">
      <w:pPr>
        <w:pStyle w:val="NurText"/>
        <w:bidi/>
        <w:rPr>
          <w:del w:id="1418" w:author="Transkribus" w:date="2019-12-11T14:30:00Z"/>
          <w:rFonts w:ascii="Courier New" w:hAnsi="Courier New" w:cs="Courier New"/>
        </w:rPr>
      </w:pPr>
      <w:dir w:val="rtl">
        <w:dir w:val="rtl">
          <w:del w:id="14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وتوفى اليبرودى بدمشق فى سنة واربعمائة ودفن فى كنيسة اليعاقبة بها </w:delText>
            </w:r>
          </w:del>
          <w:ins w:id="142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البعاقبة ها </w:t>
            </w:r>
          </w:ins>
          <w:r w:rsidRPr="00EE6742">
            <w:rPr>
              <w:rFonts w:ascii="Courier New" w:hAnsi="Courier New" w:cs="Courier New"/>
              <w:rtl/>
            </w:rPr>
            <w:t xml:space="preserve">عند باب </w:t>
          </w:r>
          <w:del w:id="14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توما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422" w:author="Transkribus" w:date="2019-12-11T14:30:00Z"/>
          <w:rFonts w:ascii="Courier New" w:hAnsi="Courier New" w:cs="Courier New"/>
        </w:rPr>
      </w:pPr>
      <w:dir w:val="rtl">
        <w:dir w:val="rtl">
          <w:del w:id="14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حدثنى الشيخ</w:delText>
            </w:r>
          </w:del>
          <w:ins w:id="1424" w:author="Transkribus" w:date="2019-12-11T14:30:00Z">
            <w:r w:rsidRPr="00EE6742">
              <w:rPr>
                <w:rFonts w:ascii="Courier New" w:hAnsi="Courier New" w:cs="Courier New"/>
                <w:rtl/>
              </w:rPr>
              <w:t>يوما جديى الشيح</w:t>
            </w:r>
          </w:ins>
          <w:r w:rsidRPr="00EE6742">
            <w:rPr>
              <w:rFonts w:ascii="Courier New" w:hAnsi="Courier New" w:cs="Courier New"/>
              <w:rtl/>
            </w:rPr>
            <w:t xml:space="preserve"> مهذب الدين عبد الر</w:t>
          </w:r>
          <w:del w:id="14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</w:del>
          <w:ins w:id="1426" w:author="Transkribus" w:date="2019-12-11T14:30:00Z">
            <w:r w:rsidRPr="00EE6742">
              <w:rPr>
                <w:rFonts w:ascii="Courier New" w:hAnsi="Courier New" w:cs="Courier New"/>
                <w:rtl/>
              </w:rPr>
              <w:t>ه</w:t>
            </w:r>
          </w:ins>
          <w:r w:rsidRPr="00EE6742">
            <w:rPr>
              <w:rFonts w:ascii="Courier New" w:hAnsi="Courier New" w:cs="Courier New"/>
              <w:rtl/>
            </w:rPr>
            <w:t xml:space="preserve">يم بن على عن موفق الدين </w:t>
          </w:r>
          <w:del w:id="14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اسعد</w:delText>
            </w:r>
          </w:del>
          <w:ins w:id="1428" w:author="Transkribus" w:date="2019-12-11T14:30:00Z">
            <w:r w:rsidRPr="00EE6742">
              <w:rPr>
                <w:rFonts w:ascii="Courier New" w:hAnsi="Courier New" w:cs="Courier New"/>
                <w:rtl/>
              </w:rPr>
              <w:t>أسعد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429" w:author="Transkribus" w:date="2019-12-11T14:30:00Z"/>
          <w:rFonts w:ascii="Courier New" w:hAnsi="Courier New" w:cs="Courier New"/>
        </w:rPr>
      </w:pPr>
      <w:ins w:id="1430" w:author="Transkribus" w:date="2019-12-11T14:30:00Z">
        <w:r w:rsidRPr="00EE6742">
          <w:rPr>
            <w:rFonts w:ascii="Courier New" w:hAnsi="Courier New" w:cs="Courier New"/>
            <w:rtl/>
          </w:rPr>
          <w:t>ابن الباس</w:t>
        </w:r>
      </w:ins>
      <w:r w:rsidRPr="00EE6742">
        <w:rPr>
          <w:rFonts w:ascii="Courier New" w:hAnsi="Courier New" w:cs="Courier New"/>
          <w:rtl/>
        </w:rPr>
        <w:t xml:space="preserve"> بن </w:t>
      </w:r>
      <w:del w:id="1431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الياس ابن </w:delText>
        </w:r>
      </w:del>
      <w:r w:rsidRPr="00EE6742">
        <w:rPr>
          <w:rFonts w:ascii="Courier New" w:hAnsi="Courier New" w:cs="Courier New"/>
          <w:rtl/>
        </w:rPr>
        <w:t xml:space="preserve">المطران قال </w:t>
      </w:r>
      <w:del w:id="1432" w:author="Transkribus" w:date="2019-12-11T14:30:00Z">
        <w:r w:rsidRPr="009B6BCA">
          <w:rPr>
            <w:rFonts w:ascii="Courier New" w:hAnsi="Courier New" w:cs="Courier New"/>
            <w:rtl/>
          </w:rPr>
          <w:delText>حدثنى</w:delText>
        </w:r>
      </w:del>
      <w:ins w:id="1433" w:author="Transkribus" w:date="2019-12-11T14:30:00Z">
        <w:r w:rsidRPr="00EE6742">
          <w:rPr>
            <w:rFonts w:ascii="Courier New" w:hAnsi="Courier New" w:cs="Courier New"/>
            <w:rtl/>
          </w:rPr>
          <w:t>جديى</w:t>
        </w:r>
      </w:ins>
      <w:r w:rsidRPr="00EE6742">
        <w:rPr>
          <w:rFonts w:ascii="Courier New" w:hAnsi="Courier New" w:cs="Courier New"/>
          <w:rtl/>
        </w:rPr>
        <w:t xml:space="preserve"> خالى قال </w:t>
      </w:r>
      <w:del w:id="1434" w:author="Transkribus" w:date="2019-12-11T14:30:00Z">
        <w:r w:rsidRPr="009B6BCA">
          <w:rPr>
            <w:rFonts w:ascii="Courier New" w:hAnsi="Courier New" w:cs="Courier New"/>
            <w:rtl/>
          </w:rPr>
          <w:delText>حدثنى ابى</w:delText>
        </w:r>
      </w:del>
      <w:ins w:id="1435" w:author="Transkribus" w:date="2019-12-11T14:30:00Z">
        <w:r w:rsidRPr="00EE6742">
          <w:rPr>
            <w:rFonts w:ascii="Courier New" w:hAnsi="Courier New" w:cs="Courier New"/>
            <w:rtl/>
          </w:rPr>
          <w:t>جدقنى أبى</w:t>
        </w:r>
      </w:ins>
      <w:r w:rsidRPr="00EE6742">
        <w:rPr>
          <w:rFonts w:ascii="Courier New" w:hAnsi="Courier New" w:cs="Courier New"/>
          <w:rtl/>
        </w:rPr>
        <w:t xml:space="preserve"> قال </w:t>
      </w:r>
      <w:del w:id="1436" w:author="Transkribus" w:date="2019-12-11T14:30:00Z">
        <w:r w:rsidRPr="009B6BCA">
          <w:rPr>
            <w:rFonts w:ascii="Courier New" w:hAnsi="Courier New" w:cs="Courier New"/>
            <w:rtl/>
          </w:rPr>
          <w:delText>حدثنى</w:delText>
        </w:r>
      </w:del>
      <w:ins w:id="1437" w:author="Transkribus" w:date="2019-12-11T14:30:00Z">
        <w:r w:rsidRPr="00EE6742">
          <w:rPr>
            <w:rFonts w:ascii="Courier New" w:hAnsi="Courier New" w:cs="Courier New"/>
            <w:rtl/>
          </w:rPr>
          <w:t>جدسى</w:t>
        </w:r>
      </w:ins>
      <w:r w:rsidRPr="00EE6742">
        <w:rPr>
          <w:rFonts w:ascii="Courier New" w:hAnsi="Courier New" w:cs="Courier New"/>
          <w:rtl/>
        </w:rPr>
        <w:t xml:space="preserve"> عبد الله </w:t>
      </w:r>
      <w:del w:id="1438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ابن رجا </w:delText>
        </w:r>
      </w:del>
      <w:r w:rsidRPr="00EE6742">
        <w:rPr>
          <w:rFonts w:ascii="Courier New" w:hAnsi="Courier New" w:cs="Courier New"/>
          <w:rtl/>
        </w:rPr>
        <w:t>بن</w:t>
      </w:r>
      <w:ins w:id="1439" w:author="Transkribus" w:date="2019-12-11T14:30:00Z">
        <w:r w:rsidRPr="00EE6742">
          <w:rPr>
            <w:rFonts w:ascii="Courier New" w:hAnsi="Courier New" w:cs="Courier New"/>
            <w:rtl/>
          </w:rPr>
          <w:t xml:space="preserve"> رجابن</w:t>
        </w:r>
      </w:ins>
      <w:r w:rsidRPr="00EE6742">
        <w:rPr>
          <w:rFonts w:ascii="Courier New" w:hAnsi="Courier New" w:cs="Courier New"/>
          <w:rtl/>
        </w:rPr>
        <w:t xml:space="preserve"> يعقوب</w:t>
      </w:r>
    </w:p>
    <w:p w:rsidR="007C1FAA" w:rsidRPr="00EE6742" w:rsidRDefault="007C1FAA" w:rsidP="007C1FAA">
      <w:pPr>
        <w:pStyle w:val="NurText"/>
        <w:bidi/>
        <w:rPr>
          <w:ins w:id="1440" w:author="Transkribus" w:date="2019-12-11T14:30:00Z"/>
          <w:rFonts w:ascii="Courier New" w:hAnsi="Courier New" w:cs="Courier New"/>
        </w:rPr>
      </w:pPr>
      <w:ins w:id="1441" w:author="Transkribus" w:date="2019-12-11T14:30:00Z">
        <w:r w:rsidRPr="00EE6742">
          <w:rPr>
            <w:rFonts w:ascii="Courier New" w:hAnsi="Courier New" w:cs="Courier New"/>
            <w:rtl/>
          </w:rPr>
          <w:tab/>
          <w:t>١٥</w:t>
        </w:r>
      </w:ins>
    </w:p>
    <w:p w:rsidR="007C1FAA" w:rsidRPr="00EE6742" w:rsidRDefault="007C1FAA" w:rsidP="007C1FAA">
      <w:pPr>
        <w:pStyle w:val="NurText"/>
        <w:bidi/>
        <w:rPr>
          <w:ins w:id="144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قال </w:t>
      </w:r>
      <w:del w:id="1443" w:author="Transkribus" w:date="2019-12-11T14:30:00Z">
        <w:r w:rsidRPr="009B6BCA">
          <w:rPr>
            <w:rFonts w:ascii="Courier New" w:hAnsi="Courier New" w:cs="Courier New"/>
            <w:rtl/>
          </w:rPr>
          <w:delText>حدثنى</w:delText>
        </w:r>
      </w:del>
      <w:ins w:id="1444" w:author="Transkribus" w:date="2019-12-11T14:30:00Z">
        <w:r w:rsidRPr="00EE6742">
          <w:rPr>
            <w:rFonts w:ascii="Courier New" w:hAnsi="Courier New" w:cs="Courier New"/>
            <w:rtl/>
          </w:rPr>
          <w:t>جديى</w:t>
        </w:r>
      </w:ins>
      <w:r w:rsidRPr="00EE6742">
        <w:rPr>
          <w:rFonts w:ascii="Courier New" w:hAnsi="Courier New" w:cs="Courier New"/>
          <w:rtl/>
        </w:rPr>
        <w:t xml:space="preserve"> ابن </w:t>
      </w:r>
      <w:del w:id="1445" w:author="Transkribus" w:date="2019-12-11T14:30:00Z">
        <w:r w:rsidRPr="009B6BCA">
          <w:rPr>
            <w:rFonts w:ascii="Courier New" w:hAnsi="Courier New" w:cs="Courier New"/>
            <w:rtl/>
          </w:rPr>
          <w:delText>الكتانى وهو اذا ذاك متصرف</w:delText>
        </w:r>
      </w:del>
      <w:ins w:id="1446" w:author="Transkribus" w:date="2019-12-11T14:30:00Z">
        <w:r w:rsidRPr="00EE6742">
          <w:rPr>
            <w:rFonts w:ascii="Courier New" w:hAnsi="Courier New" w:cs="Courier New"/>
            <w:rtl/>
          </w:rPr>
          <w:t>الكثانى وهوادذال ميصرف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447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448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عمال السلطان </w:t>
      </w:r>
      <w:del w:id="1449" w:author="Transkribus" w:date="2019-12-11T14:30:00Z">
        <w:r w:rsidRPr="009B6BCA">
          <w:rPr>
            <w:rFonts w:ascii="Courier New" w:hAnsi="Courier New" w:cs="Courier New"/>
            <w:rtl/>
          </w:rPr>
          <w:delText>يومئذ بدمشق</w:delText>
        </w:r>
      </w:del>
      <w:ins w:id="1450" w:author="Transkribus" w:date="2019-12-11T14:30:00Z">
        <w:r w:rsidRPr="00EE6742">
          <w:rPr>
            <w:rFonts w:ascii="Courier New" w:hAnsi="Courier New" w:cs="Courier New"/>
            <w:rtl/>
          </w:rPr>
          <w:t>يومتذبد مسق</w:t>
        </w:r>
      </w:ins>
      <w:r w:rsidRPr="00EE6742">
        <w:rPr>
          <w:rFonts w:ascii="Courier New" w:hAnsi="Courier New" w:cs="Courier New"/>
          <w:rtl/>
        </w:rPr>
        <w:t xml:space="preserve"> قال </w:t>
      </w:r>
      <w:del w:id="1451" w:author="Transkribus" w:date="2019-12-11T14:30:00Z">
        <w:r w:rsidRPr="009B6BCA">
          <w:rPr>
            <w:rFonts w:ascii="Courier New" w:hAnsi="Courier New" w:cs="Courier New"/>
            <w:rtl/>
          </w:rPr>
          <w:delText>بلغنى ان ابا</w:delText>
        </w:r>
      </w:del>
      <w:ins w:id="1452" w:author="Transkribus" w:date="2019-12-11T14:30:00Z">
        <w:r w:rsidRPr="00EE6742">
          <w:rPr>
            <w:rFonts w:ascii="Courier New" w:hAnsi="Courier New" w:cs="Courier New"/>
            <w:rtl/>
          </w:rPr>
          <w:t>لغنى</w:t>
        </w:r>
      </w:ins>
    </w:p>
    <w:p w:rsidR="007C1FAA" w:rsidRPr="00EE6742" w:rsidRDefault="007C1FAA" w:rsidP="007C1FAA">
      <w:pPr>
        <w:pStyle w:val="NurText"/>
        <w:bidi/>
        <w:rPr>
          <w:ins w:id="1453" w:author="Transkribus" w:date="2019-12-11T14:30:00Z"/>
          <w:rFonts w:ascii="Courier New" w:hAnsi="Courier New" w:cs="Courier New"/>
        </w:rPr>
      </w:pPr>
      <w:ins w:id="1454" w:author="Transkribus" w:date="2019-12-11T14:30:00Z">
        <w:r w:rsidRPr="00EE6742">
          <w:rPr>
            <w:rFonts w:ascii="Courier New" w:hAnsi="Courier New" w:cs="Courier New"/>
            <w:rtl/>
          </w:rPr>
          <w:t>ابن أبا</w:t>
        </w:r>
      </w:ins>
      <w:r w:rsidRPr="00EE6742">
        <w:rPr>
          <w:rFonts w:ascii="Courier New" w:hAnsi="Courier New" w:cs="Courier New"/>
          <w:rtl/>
        </w:rPr>
        <w:t xml:space="preserve"> الفرج جورجس بن </w:t>
      </w:r>
      <w:del w:id="1455" w:author="Transkribus" w:date="2019-12-11T14:30:00Z">
        <w:r w:rsidRPr="009B6BCA">
          <w:rPr>
            <w:rFonts w:ascii="Courier New" w:hAnsi="Courier New" w:cs="Courier New"/>
            <w:rtl/>
          </w:rPr>
          <w:delText>يوحنا اليبرودى لما توفى ظهر فى تركته ثلثمائة مقطع رومى</w:delText>
        </w:r>
      </w:del>
      <w:ins w:id="1456" w:author="Transkribus" w:date="2019-12-11T14:30:00Z">
        <w:r w:rsidRPr="00EE6742">
          <w:rPr>
            <w:rFonts w:ascii="Courier New" w:hAnsi="Courier New" w:cs="Courier New"/>
            <w:rtl/>
          </w:rPr>
          <w:t>بوجنا البيرودى ااوفى طهر فى تر كته تلتهاثة مهطم روفى</w:t>
        </w:r>
      </w:ins>
      <w:r w:rsidRPr="00EE6742">
        <w:rPr>
          <w:rFonts w:ascii="Courier New" w:hAnsi="Courier New" w:cs="Courier New"/>
          <w:rtl/>
        </w:rPr>
        <w:t xml:space="preserve"> مجوم</w:t>
      </w:r>
      <w:del w:id="1457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لباب واحد وخمسمائة</w:delText>
        </w:r>
      </w:del>
    </w:p>
    <w:p w:rsidR="007C1FAA" w:rsidRPr="009B6BCA" w:rsidRDefault="007C1FAA" w:rsidP="007C1FAA">
      <w:pPr>
        <w:pStyle w:val="NurText"/>
        <w:bidi/>
        <w:rPr>
          <w:del w:id="1458" w:author="Transkribus" w:date="2019-12-11T14:30:00Z"/>
          <w:rFonts w:ascii="Courier New" w:hAnsi="Courier New" w:cs="Courier New"/>
        </w:rPr>
      </w:pPr>
      <w:ins w:id="1459" w:author="Transkribus" w:date="2019-12-11T14:30:00Z">
        <w:r w:rsidRPr="00EE6742">
          <w:rPr>
            <w:rFonts w:ascii="Courier New" w:hAnsi="Courier New" w:cs="Courier New"/>
            <w:rtl/>
          </w:rPr>
          <w:t>الباب واحسدوخفماثة</w:t>
        </w:r>
      </w:ins>
      <w:r w:rsidRPr="00EE6742">
        <w:rPr>
          <w:rFonts w:ascii="Courier New" w:hAnsi="Courier New" w:cs="Courier New"/>
          <w:rtl/>
        </w:rPr>
        <w:t xml:space="preserve"> قطعة فضة الطفها </w:t>
      </w:r>
      <w:del w:id="1460" w:author="Transkribus" w:date="2019-12-11T14:30:00Z">
        <w:r w:rsidRPr="009B6BCA">
          <w:rPr>
            <w:rFonts w:ascii="Courier New" w:hAnsi="Courier New" w:cs="Courier New"/>
            <w:rtl/>
          </w:rPr>
          <w:delText>ث</w:delText>
        </w:r>
      </w:del>
      <w:ins w:id="1461" w:author="Transkribus" w:date="2019-12-11T14:30:00Z">
        <w:r w:rsidRPr="00EE6742">
          <w:rPr>
            <w:rFonts w:ascii="Courier New" w:hAnsi="Courier New" w:cs="Courier New"/>
            <w:rtl/>
          </w:rPr>
          <w:t>ت</w:t>
        </w:r>
      </w:ins>
      <w:r w:rsidRPr="00EE6742">
        <w:rPr>
          <w:rFonts w:ascii="Courier New" w:hAnsi="Courier New" w:cs="Courier New"/>
          <w:rtl/>
        </w:rPr>
        <w:t>ل</w:t>
      </w:r>
      <w:del w:id="1462" w:author="Transkribus" w:date="2019-12-11T14:30:00Z">
        <w:r w:rsidRPr="009B6BCA">
          <w:rPr>
            <w:rFonts w:ascii="Courier New" w:hAnsi="Courier New" w:cs="Courier New"/>
            <w:rtl/>
          </w:rPr>
          <w:delText>ث</w:delText>
        </w:r>
      </w:del>
      <w:ins w:id="1463" w:author="Transkribus" w:date="2019-12-11T14:30:00Z">
        <w:r w:rsidRPr="00EE6742">
          <w:rPr>
            <w:rFonts w:ascii="Courier New" w:hAnsi="Courier New" w:cs="Courier New"/>
            <w:rtl/>
          </w:rPr>
          <w:t>ت</w:t>
        </w:r>
      </w:ins>
      <w:r w:rsidRPr="00EE6742">
        <w:rPr>
          <w:rFonts w:ascii="Courier New" w:hAnsi="Courier New" w:cs="Courier New"/>
          <w:rtl/>
        </w:rPr>
        <w:t>ما</w:t>
      </w:r>
      <w:del w:id="1464" w:author="Transkribus" w:date="2019-12-11T14:30:00Z">
        <w:r w:rsidRPr="009B6BCA">
          <w:rPr>
            <w:rFonts w:ascii="Courier New" w:hAnsi="Courier New" w:cs="Courier New"/>
            <w:rtl/>
          </w:rPr>
          <w:delText>ئ</w:delText>
        </w:r>
      </w:del>
      <w:ins w:id="1465" w:author="Transkribus" w:date="2019-12-11T14:30:00Z">
        <w:r w:rsidRPr="00EE6742">
          <w:rPr>
            <w:rFonts w:ascii="Courier New" w:hAnsi="Courier New" w:cs="Courier New"/>
            <w:rtl/>
          </w:rPr>
          <w:t>ث</w:t>
        </w:r>
      </w:ins>
      <w:r w:rsidRPr="00EE6742">
        <w:rPr>
          <w:rFonts w:ascii="Courier New" w:hAnsi="Courier New" w:cs="Courier New"/>
          <w:rtl/>
        </w:rPr>
        <w:t xml:space="preserve">ة درهم </w:t>
      </w:r>
      <w:del w:id="1466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1467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قال موفق الدين بن المطران</w:t>
          </w:r>
          <w:del w:id="14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وليس ذلك بكثير لان الشخص متى تحققت اعماله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469" w:author="Transkribus" w:date="2019-12-11T14:30:00Z">
        <w:r w:rsidRPr="00EE6742">
          <w:rPr>
            <w:rFonts w:ascii="Courier New" w:hAnsi="Courier New" w:cs="Courier New"/>
            <w:rtl/>
          </w:rPr>
          <w:t>وايس ذلك بكترلان الشجمرمى حفتت أعماله</w:t>
        </w:r>
      </w:ins>
      <w:r w:rsidRPr="00EE6742">
        <w:rPr>
          <w:rFonts w:ascii="Courier New" w:hAnsi="Courier New" w:cs="Courier New"/>
          <w:rtl/>
        </w:rPr>
        <w:t xml:space="preserve"> وصفت </w:t>
      </w:r>
      <w:del w:id="1470" w:author="Transkribus" w:date="2019-12-11T14:30:00Z">
        <w:r w:rsidRPr="009B6BCA">
          <w:rPr>
            <w:rFonts w:ascii="Courier New" w:hAnsi="Courier New" w:cs="Courier New"/>
            <w:rtl/>
          </w:rPr>
          <w:delText>ني</w:delText>
        </w:r>
      </w:del>
      <w:r w:rsidRPr="00EE6742">
        <w:rPr>
          <w:rFonts w:ascii="Courier New" w:hAnsi="Courier New" w:cs="Courier New"/>
          <w:rtl/>
        </w:rPr>
        <w:t>ت</w:t>
      </w:r>
      <w:ins w:id="1471" w:author="Transkribus" w:date="2019-12-11T14:30:00Z">
        <w:r w:rsidRPr="00EE6742">
          <w:rPr>
            <w:rFonts w:ascii="Courier New" w:hAnsi="Courier New" w:cs="Courier New"/>
            <w:rtl/>
          </w:rPr>
          <w:t>لت</w:t>
        </w:r>
      </w:ins>
      <w:r w:rsidRPr="00EE6742">
        <w:rPr>
          <w:rFonts w:ascii="Courier New" w:hAnsi="Courier New" w:cs="Courier New"/>
          <w:rtl/>
        </w:rPr>
        <w:t>ه وطلب الحق وعامل ال</w:t>
      </w:r>
      <w:del w:id="1472" w:author="Transkribus" w:date="2019-12-11T14:30:00Z">
        <w:r w:rsidRPr="009B6BCA">
          <w:rPr>
            <w:rFonts w:ascii="Courier New" w:hAnsi="Courier New" w:cs="Courier New"/>
            <w:rtl/>
          </w:rPr>
          <w:delText>صح</w:delText>
        </w:r>
      </w:del>
      <w:ins w:id="1473" w:author="Transkribus" w:date="2019-12-11T14:30:00Z">
        <w:r w:rsidRPr="00EE6742">
          <w:rPr>
            <w:rFonts w:ascii="Courier New" w:hAnsi="Courier New" w:cs="Courier New"/>
            <w:rtl/>
          </w:rPr>
          <w:t>نج</w:t>
        </w:r>
      </w:ins>
      <w:r w:rsidRPr="00EE6742">
        <w:rPr>
          <w:rFonts w:ascii="Courier New" w:hAnsi="Courier New" w:cs="Courier New"/>
          <w:rtl/>
        </w:rPr>
        <w:t>يح</w:t>
      </w: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واجتهد فى معرفة صناعته </w:t>
      </w:r>
      <w:del w:id="1474" w:author="Transkribus" w:date="2019-12-11T14:30:00Z">
        <w:r w:rsidRPr="009B6BCA">
          <w:rPr>
            <w:rFonts w:ascii="Courier New" w:hAnsi="Courier New" w:cs="Courier New"/>
            <w:rtl/>
          </w:rPr>
          <w:delText>كان حقا على</w:delText>
        </w:r>
      </w:del>
      <w:ins w:id="1475" w:author="Transkribus" w:date="2019-12-11T14:30:00Z">
        <w:r w:rsidRPr="00EE6742">
          <w:rPr>
            <w:rFonts w:ascii="Courier New" w:hAnsi="Courier New" w:cs="Courier New"/>
            <w:rtl/>
          </w:rPr>
          <w:t>كمان حقاعلى</w:t>
        </w:r>
      </w:ins>
      <w:r w:rsidRPr="00EE6742">
        <w:rPr>
          <w:rFonts w:ascii="Courier New" w:hAnsi="Courier New" w:cs="Courier New"/>
          <w:rtl/>
        </w:rPr>
        <w:t xml:space="preserve"> الله </w:t>
      </w:r>
      <w:del w:id="1476" w:author="Transkribus" w:date="2019-12-11T14:30:00Z">
        <w:r w:rsidRPr="009B6BCA">
          <w:rPr>
            <w:rFonts w:ascii="Courier New" w:hAnsi="Courier New" w:cs="Courier New"/>
            <w:rtl/>
          </w:rPr>
          <w:delText>تعالى ان</w:delText>
        </w:r>
      </w:del>
      <w:ins w:id="1477" w:author="Transkribus" w:date="2019-12-11T14:30:00Z">
        <w:r w:rsidRPr="00EE6742">
          <w:rPr>
            <w:rFonts w:ascii="Courier New" w:hAnsi="Courier New" w:cs="Courier New"/>
            <w:rtl/>
          </w:rPr>
          <w:t>تعال ابن</w:t>
        </w:r>
      </w:ins>
      <w:r w:rsidRPr="00EE6742">
        <w:rPr>
          <w:rFonts w:ascii="Courier New" w:hAnsi="Courier New" w:cs="Courier New"/>
          <w:rtl/>
        </w:rPr>
        <w:t xml:space="preserve"> يرزقه</w:t>
      </w:r>
      <w:del w:id="147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479" w:author="Transkribus" w:date="2019-12-11T14:30:00Z">
        <w:r w:rsidRPr="00EE6742">
          <w:rPr>
            <w:rFonts w:ascii="Courier New" w:hAnsi="Courier New" w:cs="Courier New"/>
            <w:rtl/>
          </w:rPr>
          <w:t xml:space="preserve"> ومى كمان بالصدعاض فقراومات</w:t>
        </w:r>
      </w:ins>
    </w:p>
    <w:p w:rsidR="007C1FAA" w:rsidRPr="009B6BCA" w:rsidRDefault="007C1FAA" w:rsidP="007C1FAA">
      <w:pPr>
        <w:pStyle w:val="NurText"/>
        <w:bidi/>
        <w:rPr>
          <w:del w:id="1480" w:author="Transkribus" w:date="2019-12-11T14:30:00Z"/>
          <w:rFonts w:ascii="Courier New" w:hAnsi="Courier New" w:cs="Courier New"/>
        </w:rPr>
      </w:pPr>
      <w:dir w:val="rtl">
        <w:dir w:val="rtl">
          <w:del w:id="14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ومتى كان بالضد عاش فقيرا ومات يائسا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482" w:author="Transkribus" w:date="2019-12-11T14:30:00Z"/>
          <w:rFonts w:ascii="Courier New" w:hAnsi="Courier New" w:cs="Courier New"/>
        </w:rPr>
      </w:pPr>
      <w:dir w:val="rtl">
        <w:dir w:val="rtl">
          <w:del w:id="14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ولليبرودى من </w:delText>
            </w:r>
          </w:del>
          <w:ins w:id="148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ابانسالولييرودى أمن </w:t>
            </w:r>
          </w:ins>
          <w:r w:rsidRPr="00EE6742">
            <w:rPr>
              <w:rFonts w:ascii="Courier New" w:hAnsi="Courier New" w:cs="Courier New"/>
              <w:rtl/>
            </w:rPr>
            <w:t>الكتب م</w:t>
          </w:r>
          <w:del w:id="14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1486" w:author="Transkribus" w:date="2019-12-11T14:30:00Z">
            <w:r w:rsidRPr="00EE6742">
              <w:rPr>
                <w:rFonts w:ascii="Courier New" w:hAnsi="Courier New" w:cs="Courier New"/>
                <w:rtl/>
              </w:rPr>
              <w:t>ث</w:t>
            </w:r>
          </w:ins>
          <w:r w:rsidRPr="00EE6742">
            <w:rPr>
              <w:rFonts w:ascii="Courier New" w:hAnsi="Courier New" w:cs="Courier New"/>
              <w:rtl/>
            </w:rPr>
            <w:t xml:space="preserve">الة فى </w:t>
          </w:r>
          <w:del w:id="14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 الفرخ ابرد</w:delText>
            </w:r>
          </w:del>
          <w:ins w:id="1488" w:author="Transkribus" w:date="2019-12-11T14:30:00Z">
            <w:r w:rsidRPr="00EE6742">
              <w:rPr>
                <w:rFonts w:ascii="Courier New" w:hAnsi="Courier New" w:cs="Courier New"/>
                <w:rtl/>
              </w:rPr>
              <w:t>أن الفرج ايرد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4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الفروج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4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نقض كلام</w:delText>
            </w:r>
          </w:del>
          <w:ins w:id="149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الفروجعس كمالام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ابن </w:t>
          </w:r>
          <w:del w:id="14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الموفقى فى مسائل ترددت فيما بينهم فى النبض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49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الموفق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494" w:author="Transkribus" w:date="2019-12-11T14:30:00Z"/>
          <w:rFonts w:ascii="Courier New" w:hAnsi="Courier New" w:cs="Courier New"/>
        </w:rPr>
      </w:pPr>
      <w:dir w:val="rtl">
        <w:dir w:val="rtl">
          <w:del w:id="14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جابر</w:delText>
            </w:r>
          </w:del>
          <w:ins w:id="149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أفى مصاقل برددت عمايينهم فى النيس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497" w:author="Transkribus" w:date="2019-12-11T14:30:00Z"/>
          <w:rFonts w:ascii="Courier New" w:hAnsi="Courier New" w:cs="Courier New"/>
        </w:rPr>
      </w:pPr>
      <w:ins w:id="1498" w:author="Transkribus" w:date="2019-12-11T14:30:00Z">
        <w:r w:rsidRPr="00EE6742">
          <w:rPr>
            <w:rFonts w:ascii="Courier New" w:hAnsi="Courier New" w:cs="Courier New"/>
            <w:rtl/>
          </w:rPr>
          <w:t>٠*</w:t>
        </w:r>
      </w:ins>
    </w:p>
    <w:p w:rsidR="007C1FAA" w:rsidRPr="00EE6742" w:rsidRDefault="007C1FAA" w:rsidP="007C1FAA">
      <w:pPr>
        <w:pStyle w:val="NurText"/>
        <w:bidi/>
        <w:rPr>
          <w:ins w:id="1499" w:author="Transkribus" w:date="2019-12-11T14:30:00Z"/>
          <w:rFonts w:ascii="Courier New" w:hAnsi="Courier New" w:cs="Courier New"/>
        </w:rPr>
      </w:pPr>
      <w:ins w:id="1500" w:author="Transkribus" w:date="2019-12-11T14:30:00Z">
        <w:r w:rsidRPr="00EE6742">
          <w:rPr>
            <w:rFonts w:ascii="Courier New" w:hAnsi="Courier New" w:cs="Courier New"/>
            <w:rtl/>
          </w:rPr>
          <w:t>جابرين</w:t>
        </w:r>
      </w:ins>
    </w:p>
    <w:p w:rsidR="007C1FAA" w:rsidRPr="00EE6742" w:rsidRDefault="007C1FAA" w:rsidP="007C1FAA">
      <w:pPr>
        <w:pStyle w:val="NurText"/>
        <w:bidi/>
        <w:rPr>
          <w:ins w:id="1501" w:author="Transkribus" w:date="2019-12-11T14:30:00Z"/>
          <w:rFonts w:ascii="Courier New" w:hAnsi="Courier New" w:cs="Courier New"/>
        </w:rPr>
      </w:pPr>
      <w:ins w:id="1502" w:author="Transkribus" w:date="2019-12-11T14:30:00Z">
        <w:r w:rsidRPr="00EE6742">
          <w:rPr>
            <w:rFonts w:ascii="Courier New" w:hAnsi="Courier New" w:cs="Courier New"/>
            <w:rtl/>
          </w:rPr>
          <w:t>٨٨*٠ب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503" w:author="Transkribus" w:date="2019-12-11T14:30:00Z">
        <w:r w:rsidRPr="00EE6742">
          <w:rPr>
            <w:rFonts w:ascii="Courier New" w:hAnsi="Courier New" w:cs="Courier New"/>
            <w:rtl/>
          </w:rPr>
          <w:t>*ا بن</w:t>
        </w:r>
      </w:ins>
      <w:r w:rsidRPr="00EE6742">
        <w:rPr>
          <w:rFonts w:ascii="Courier New" w:hAnsi="Courier New" w:cs="Courier New"/>
          <w:rtl/>
        </w:rPr>
        <w:t xml:space="preserve"> بن منصور السكر</w:t>
      </w:r>
      <w:del w:id="1504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05" w:author="Transkribus" w:date="2019-12-11T14:30:00Z">
        <w:r w:rsidRPr="00EE6742">
          <w:rPr>
            <w:rFonts w:ascii="Courier New" w:hAnsi="Courier New" w:cs="Courier New"/>
            <w:rtl/>
          </w:rPr>
          <w:t>ى*</w:t>
        </w:r>
      </w:ins>
    </w:p>
    <w:p w:rsidR="007C1FAA" w:rsidRPr="009B6BCA" w:rsidRDefault="007C1FAA" w:rsidP="007C1FAA">
      <w:pPr>
        <w:pStyle w:val="NurText"/>
        <w:bidi/>
        <w:rPr>
          <w:del w:id="1506" w:author="Transkribus" w:date="2019-12-11T14:30:00Z"/>
          <w:rFonts w:ascii="Courier New" w:hAnsi="Courier New" w:cs="Courier New"/>
        </w:rPr>
      </w:pPr>
      <w:dir w:val="rtl">
        <w:dir w:val="rtl">
          <w:del w:id="15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</w:delText>
            </w:r>
          </w:del>
          <w:ins w:id="1508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 اهل مو</w:t>
          </w:r>
          <w:del w:id="15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</w:delText>
            </w:r>
          </w:del>
          <w:ins w:id="1510" w:author="Transkribus" w:date="2019-12-11T14:30:00Z">
            <w:r w:rsidRPr="00EE6742">
              <w:rPr>
                <w:rFonts w:ascii="Courier New" w:hAnsi="Courier New" w:cs="Courier New"/>
                <w:rtl/>
              </w:rPr>
              <w:t>ض</w:t>
            </w:r>
          </w:ins>
          <w:r w:rsidRPr="00EE6742">
            <w:rPr>
              <w:rFonts w:ascii="Courier New" w:hAnsi="Courier New" w:cs="Courier New"/>
              <w:rtl/>
            </w:rPr>
            <w:t>ل وكان</w:t>
          </w:r>
          <w:del w:id="151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12" w:author="Transkribus" w:date="2019-12-11T14:30:00Z"/>
          <w:rFonts w:ascii="Courier New" w:hAnsi="Courier New" w:cs="Courier New"/>
        </w:rPr>
      </w:pPr>
      <w:dir w:val="rtl">
        <w:dir w:val="rtl">
          <w:del w:id="15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مسلم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5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 دينا عالما بصناعة</w:delText>
            </w:r>
          </w:del>
          <w:ins w:id="151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مسلاد تناعالما فصناعة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الطب من</w:t>
          </w:r>
          <w:del w:id="15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اكبر المتميزين فيها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17" w:author="Transkribus" w:date="2019-12-11T14:30:00Z"/>
          <w:rFonts w:ascii="Courier New" w:hAnsi="Courier New" w:cs="Courier New"/>
        </w:rPr>
      </w:pPr>
      <w:dir w:val="rtl">
        <w:dir w:val="rtl">
          <w:ins w:id="151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كير المثمر بن نيها </w:t>
            </w:r>
          </w:ins>
          <w:r w:rsidRPr="00EE6742">
            <w:rPr>
              <w:rFonts w:ascii="Courier New" w:hAnsi="Courier New" w:cs="Courier New"/>
              <w:rtl/>
            </w:rPr>
            <w:t xml:space="preserve">وكان </w:t>
          </w:r>
          <w:del w:id="15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قد لحق احمد</w:delText>
            </w:r>
          </w:del>
          <w:ins w:id="1520" w:author="Transkribus" w:date="2019-12-11T14:30:00Z">
            <w:r w:rsidRPr="00EE6742">
              <w:rPr>
                <w:rFonts w:ascii="Courier New" w:hAnsi="Courier New" w:cs="Courier New"/>
                <w:rtl/>
              </w:rPr>
              <w:t>قدطحق أحمد</w:t>
            </w:r>
          </w:ins>
          <w:r w:rsidRPr="00EE6742">
            <w:rPr>
              <w:rFonts w:ascii="Courier New" w:hAnsi="Courier New" w:cs="Courier New"/>
              <w:rtl/>
            </w:rPr>
            <w:t xml:space="preserve"> بن </w:t>
          </w:r>
          <w:del w:id="15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1522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 xml:space="preserve">بى الاشعث </w:t>
          </w:r>
          <w:del w:id="15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وقرا عليه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52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وفر اعليه </w:t>
            </w:r>
          </w:ins>
          <w:r w:rsidRPr="00EE6742">
            <w:rPr>
              <w:rFonts w:ascii="Courier New" w:hAnsi="Courier New" w:cs="Courier New"/>
              <w:rtl/>
            </w:rPr>
            <w:t xml:space="preserve">ثم لازم محمد بن </w:t>
          </w:r>
          <w:del w:id="15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</w:delText>
            </w:r>
          </w:del>
          <w:ins w:id="1526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>واب تلميذ</w:t>
          </w:r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27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ابن </w:t>
      </w:r>
      <w:del w:id="1528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529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بى الاشعث </w:t>
      </w:r>
      <w:del w:id="1530" w:author="Transkribus" w:date="2019-12-11T14:30:00Z">
        <w:r w:rsidRPr="009B6BCA">
          <w:rPr>
            <w:rFonts w:ascii="Courier New" w:hAnsi="Courier New" w:cs="Courier New"/>
            <w:rtl/>
          </w:rPr>
          <w:delText>وقرا عليه</w:delText>
        </w:r>
      </w:del>
      <w:ins w:id="1531" w:author="Transkribus" w:date="2019-12-11T14:30:00Z">
        <w:r w:rsidRPr="00EE6742">
          <w:rPr>
            <w:rFonts w:ascii="Courier New" w:hAnsi="Courier New" w:cs="Courier New"/>
            <w:rtl/>
          </w:rPr>
          <w:t>وقر أعليه</w:t>
        </w:r>
      </w:ins>
      <w:r w:rsidRPr="00EE6742">
        <w:rPr>
          <w:rFonts w:ascii="Courier New" w:hAnsi="Courier New" w:cs="Courier New"/>
          <w:rtl/>
        </w:rPr>
        <w:t xml:space="preserve"> وذلك </w:t>
      </w:r>
      <w:del w:id="1532" w:author="Transkribus" w:date="2019-12-11T14:30:00Z">
        <w:r w:rsidRPr="009B6BCA">
          <w:rPr>
            <w:rFonts w:ascii="Courier New" w:hAnsi="Courier New" w:cs="Courier New"/>
            <w:rtl/>
          </w:rPr>
          <w:delText>في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1533" w:author="Transkribus" w:date="2019-12-11T14:30:00Z"/>
          <w:rFonts w:ascii="Courier New" w:hAnsi="Courier New" w:cs="Courier New"/>
        </w:rPr>
      </w:pPr>
      <w:dir w:val="rtl">
        <w:dir w:val="rtl">
          <w:del w:id="15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نحو سنة ستين وثلثمائة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535" w:author="Transkribus" w:date="2019-12-11T14:30:00Z"/>
          <w:rFonts w:ascii="Courier New" w:hAnsi="Courier New" w:cs="Courier New"/>
        </w:rPr>
      </w:pPr>
      <w:dir w:val="rtl">
        <w:dir w:val="rtl">
          <w:del w:id="15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واشتهر </w:delText>
            </w:r>
          </w:del>
          <w:ins w:id="153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فى محوسيه سيين وقلتهاثة واشنهر </w:t>
            </w:r>
          </w:ins>
          <w:r w:rsidRPr="00EE6742">
            <w:rPr>
              <w:rFonts w:ascii="Courier New" w:hAnsi="Courier New" w:cs="Courier New"/>
              <w:rtl/>
            </w:rPr>
            <w:t xml:space="preserve">بصناعة الطب </w:t>
          </w:r>
          <w:del w:id="15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واعمالها </w:delText>
            </w:r>
          </w:del>
          <w:ins w:id="1539" w:author="Transkribus" w:date="2019-12-11T14:30:00Z">
            <w:r w:rsidRPr="00EE6742">
              <w:rPr>
                <w:rFonts w:ascii="Courier New" w:hAnsi="Courier New" w:cs="Courier New"/>
                <w:rtl/>
              </w:rPr>
              <w:t>وأثم اله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وعمر </w:t>
      </w:r>
      <w:del w:id="1540" w:author="Transkribus" w:date="2019-12-11T14:30:00Z">
        <w:r w:rsidRPr="009B6BCA">
          <w:rPr>
            <w:rFonts w:ascii="Courier New" w:hAnsi="Courier New" w:cs="Courier New"/>
            <w:rtl/>
          </w:rPr>
          <w:delText>وكان اكثر مقامه بمدينة الموصل وانما ابنه ظافر انتقل الى الشام واقام بها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41" w:author="Transkribus" w:date="2019-12-11T14:30:00Z">
        <w:r w:rsidRPr="00EE6742">
          <w:rPr>
            <w:rFonts w:ascii="Courier New" w:hAnsi="Courier New" w:cs="Courier New"/>
            <w:rtl/>
          </w:rPr>
          <w:t>وكمان أكتر مقامة مدبة المهما اثماسه طلاف التقا الى الشامو اثامبة</w:t>
        </w:r>
      </w:ins>
    </w:p>
    <w:p w:rsidR="007C1FAA" w:rsidRPr="00EE6742" w:rsidRDefault="007C1FAA" w:rsidP="007C1FAA">
      <w:pPr>
        <w:pStyle w:val="NurText"/>
        <w:bidi/>
        <w:rPr>
          <w:ins w:id="1542" w:author="Transkribus" w:date="2019-12-11T14:30:00Z"/>
          <w:rFonts w:ascii="Courier New" w:hAnsi="Courier New" w:cs="Courier New"/>
        </w:rPr>
      </w:pPr>
      <w:dir w:val="rtl">
        <w:dir w:val="rtl">
          <w:del w:id="15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ظافر</w:delText>
            </w:r>
          </w:del>
          <w:ins w:id="154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طافر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545" w:author="Transkribus" w:date="2019-12-11T14:30:00Z">
        <w:r w:rsidRPr="00EE6742">
          <w:rPr>
            <w:rFonts w:ascii="Courier New" w:hAnsi="Courier New" w:cs="Courier New"/>
            <w:rtl/>
          </w:rPr>
          <w:t>صاطافر</w:t>
        </w:r>
      </w:ins>
      <w:r w:rsidRPr="00EE6742">
        <w:rPr>
          <w:rFonts w:ascii="Courier New" w:hAnsi="Courier New" w:cs="Courier New"/>
          <w:rtl/>
        </w:rPr>
        <w:t xml:space="preserve"> بن </w:t>
      </w:r>
      <w:del w:id="1546" w:author="Transkribus" w:date="2019-12-11T14:30:00Z">
        <w:r w:rsidRPr="009B6BCA">
          <w:rPr>
            <w:rFonts w:ascii="Courier New" w:hAnsi="Courier New" w:cs="Courier New"/>
            <w:rtl/>
          </w:rPr>
          <w:delText>جابر السكري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47" w:author="Transkribus" w:date="2019-12-11T14:30:00Z">
        <w:r w:rsidRPr="00EE6742">
          <w:rPr>
            <w:rFonts w:ascii="Courier New" w:hAnsi="Courier New" w:cs="Courier New"/>
            <w:rtl/>
          </w:rPr>
          <w:t>جاير السكرى٢*</w:t>
        </w:r>
      </w:ins>
    </w:p>
    <w:p w:rsidR="007C1FAA" w:rsidRPr="009B6BCA" w:rsidRDefault="007C1FAA" w:rsidP="007C1FAA">
      <w:pPr>
        <w:pStyle w:val="NurText"/>
        <w:bidi/>
        <w:rPr>
          <w:del w:id="1548" w:author="Transkribus" w:date="2019-12-11T14:30:00Z"/>
          <w:rFonts w:ascii="Courier New" w:hAnsi="Courier New" w:cs="Courier New"/>
        </w:rPr>
      </w:pPr>
      <w:dir w:val="rtl">
        <w:dir w:val="rtl">
          <w:del w:id="15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هو ابو حكيم ظافر بن جابر بن منصور السكرى كان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50" w:author="Transkribus" w:date="2019-12-11T14:30:00Z"/>
          <w:rFonts w:ascii="Courier New" w:hAnsi="Courier New" w:cs="Courier New"/>
        </w:rPr>
      </w:pPr>
      <w:dir w:val="rtl">
        <w:dir w:val="rtl">
          <w:del w:id="15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مسلم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52" w:author="Transkribus" w:date="2019-12-11T14:30:00Z"/>
          <w:rFonts w:ascii="Courier New" w:hAnsi="Courier New" w:cs="Courier New"/>
        </w:rPr>
      </w:pPr>
      <w:dir w:val="rtl">
        <w:dir w:val="rtl">
          <w:del w:id="15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 فاضلا فى الصناعة الطبية متقنا للعلوم الحكمية متحليا بالفضائل وعلم الادب محبا للاشتغال والتضلع بالعلوم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54" w:author="Transkribus" w:date="2019-12-11T14:30:00Z"/>
          <w:rFonts w:ascii="Courier New" w:hAnsi="Courier New" w:cs="Courier New"/>
        </w:rPr>
      </w:pPr>
      <w:dir w:val="rtl">
        <w:dir w:val="rtl">
          <w:del w:id="15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قد لقى ابا الفرج ابن الطيب ببغداد واجتمع به واشتغل معه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56" w:author="Transkribus" w:date="2019-12-11T14:30:00Z"/>
          <w:rFonts w:ascii="Courier New" w:hAnsi="Courier New" w:cs="Courier New"/>
        </w:rPr>
      </w:pPr>
      <w:dir w:val="rtl">
        <w:dir w:val="rtl">
          <w:del w:id="15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ظافر بن جابر قد عمر مثل ابيه وكان موجودا فى سنة اثنتين وثمانين واربعمائة وهو موصلى وانما انتقل من الموصل الى مدينة حلب واقام بحلب الى اخر عمره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58" w:author="Transkribus" w:date="2019-12-11T14:30:00Z"/>
          <w:rFonts w:ascii="Courier New" w:hAnsi="Courier New" w:cs="Courier New"/>
        </w:rPr>
      </w:pPr>
      <w:dir w:val="rtl">
        <w:dir w:val="rtl">
          <w:del w:id="15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 خلفه جماعة مشتغلين بصناعة الطب ومقامهم بحلب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60" w:author="Transkribus" w:date="2019-12-11T14:30:00Z"/>
          <w:rFonts w:ascii="Courier New" w:hAnsi="Courier New" w:cs="Courier New"/>
        </w:rPr>
      </w:pPr>
      <w:dir w:val="rtl">
        <w:dir w:val="rtl">
          <w:del w:id="15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 شعره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62" w:author="Transkribus" w:date="2019-12-11T14:30:00Z"/>
          <w:rFonts w:ascii="Courier New" w:hAnsi="Courier New" w:cs="Courier New"/>
        </w:rPr>
      </w:pPr>
      <w:dir w:val="rtl">
        <w:dir w:val="rtl">
          <w:del w:id="15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زلت اعلم اولا فى اول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حتى علمت باننى لا علم لي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9B6BCA" w:rsidRDefault="007C1FAA" w:rsidP="007C1FAA">
      <w:pPr>
        <w:pStyle w:val="NurText"/>
        <w:bidi/>
        <w:rPr>
          <w:del w:id="1564" w:author="Transkribus" w:date="2019-12-11T14:30:00Z"/>
          <w:rFonts w:ascii="Courier New" w:hAnsi="Courier New" w:cs="Courier New"/>
        </w:rPr>
      </w:pPr>
      <w:dir w:val="rtl">
        <w:dir w:val="rtl">
          <w:del w:id="15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 العجائب ان اكون جاهلا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من حيث كونى اننى لا اجهل الكامل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9B6BCA" w:rsidRDefault="007C1FAA" w:rsidP="007C1FAA">
      <w:pPr>
        <w:pStyle w:val="NurText"/>
        <w:bidi/>
        <w:rPr>
          <w:del w:id="1566" w:author="Transkribus" w:date="2019-12-11T14:30:00Z"/>
          <w:rFonts w:ascii="Courier New" w:hAnsi="Courier New" w:cs="Courier New"/>
        </w:rPr>
      </w:pPr>
      <w:dir w:val="rtl">
        <w:dir w:val="rtl">
          <w:del w:id="15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ولظافر بن جابر من الكتب مقالة فى ان الحيوان يموت مع ان الغذاء يخلف عوض ما يتحلل منه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68" w:author="Transkribus" w:date="2019-12-11T14:30:00Z"/>
          <w:rFonts w:ascii="Courier New" w:hAnsi="Courier New" w:cs="Courier New"/>
        </w:rPr>
      </w:pPr>
      <w:dir w:val="rtl">
        <w:dir w:val="rtl">
          <w:del w:id="15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موهوب بن الظافر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70" w:author="Transkribus" w:date="2019-12-11T14:30:00Z"/>
          <w:rFonts w:ascii="Courier New" w:hAnsi="Courier New" w:cs="Courier New"/>
        </w:rPr>
      </w:pPr>
      <w:dir w:val="rtl">
        <w:dir w:val="rtl">
          <w:del w:id="15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هو ابو الفضل موهوب بن ظافر بن جابر بن منصور السكري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72" w:author="Transkribus" w:date="2019-12-11T14:30:00Z"/>
          <w:rFonts w:ascii="Courier New" w:hAnsi="Courier New" w:cs="Courier New"/>
        </w:rPr>
      </w:pPr>
      <w:dir w:val="rtl">
        <w:dir w:val="rtl">
          <w:del w:id="15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 فاضلا ايضا فى صناعة الطب مشهورا متميزا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74" w:author="Transkribus" w:date="2019-12-11T14:30:00Z"/>
          <w:rFonts w:ascii="Courier New" w:hAnsi="Courier New" w:cs="Courier New"/>
        </w:rPr>
      </w:pPr>
      <w:dir w:val="rtl">
        <w:dir w:val="rtl">
          <w:del w:id="15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مقيما بمدينة حلب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76" w:author="Transkribus" w:date="2019-12-11T14:30:00Z"/>
          <w:rFonts w:ascii="Courier New" w:hAnsi="Courier New" w:cs="Courier New"/>
        </w:rPr>
      </w:pPr>
      <w:dir w:val="rtl">
        <w:dir w:val="rtl">
          <w:del w:id="15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ولموهوب بن ظافر من الكتب اختصار كتاب المسائل لحنين بن اسحق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78" w:author="Transkribus" w:date="2019-12-11T14:30:00Z"/>
          <w:rFonts w:ascii="Courier New" w:hAnsi="Courier New" w:cs="Courier New"/>
        </w:rPr>
      </w:pPr>
      <w:dir w:val="rtl">
        <w:dir w:val="rtl">
          <w:del w:id="15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جابر بن موهوب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5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هو جابر بن موهوب بن ظافر</w:delText>
            </w:r>
          </w:del>
          <w:ins w:id="1581" w:author="Transkribus" w:date="2019-12-11T14:30:00Z">
            <w:r w:rsidRPr="00EE6742">
              <w:rPr>
                <w:rFonts w:ascii="Courier New" w:hAnsi="Courier New" w:cs="Courier New"/>
                <w:rtl/>
              </w:rPr>
              <w:t>هو أبو حكم ذمافر</w:t>
            </w:r>
          </w:ins>
          <w:r w:rsidRPr="00EE6742">
            <w:rPr>
              <w:rFonts w:ascii="Courier New" w:hAnsi="Courier New" w:cs="Courier New"/>
              <w:rtl/>
            </w:rPr>
            <w:t xml:space="preserve"> بن جابر بن منصور السكرى </w:t>
          </w:r>
          <w:del w:id="15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 ايضا مشهورا فى صناعة الطب خبيرا بها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583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كمان مسلا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84" w:author="Transkribus" w:date="2019-12-11T14:30:00Z"/>
          <w:rFonts w:ascii="Courier New" w:hAnsi="Courier New" w:cs="Courier New"/>
        </w:rPr>
      </w:pPr>
      <w:dir w:val="rtl">
        <w:dir w:val="rtl">
          <w:del w:id="15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واقام بحلب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86" w:author="Transkribus" w:date="2019-12-11T14:30:00Z"/>
          <w:rFonts w:ascii="Courier New" w:hAnsi="Courier New" w:cs="Courier New"/>
        </w:rPr>
      </w:pPr>
      <w:dir w:val="rtl">
        <w:dir w:val="rtl">
          <w:del w:id="15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ابو الحكم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88" w:author="Transkribus" w:date="2019-12-11T14:30:00Z"/>
          <w:rFonts w:ascii="Courier New" w:hAnsi="Courier New" w:cs="Courier New"/>
        </w:rPr>
      </w:pPr>
      <w:dir w:val="rtl">
        <w:dir w:val="rtl">
          <w:del w:id="15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 طبيبا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90" w:author="Transkribus" w:date="2019-12-11T14:30:00Z"/>
          <w:rFonts w:ascii="Courier New" w:hAnsi="Courier New" w:cs="Courier New"/>
        </w:rPr>
      </w:pPr>
      <w:dir w:val="rtl">
        <w:dir w:val="rtl">
          <w:del w:id="15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نصرانيا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92" w:author="Transkribus" w:date="2019-12-11T14:30:00Z"/>
          <w:rFonts w:ascii="Courier New" w:hAnsi="Courier New" w:cs="Courier New"/>
        </w:rPr>
      </w:pPr>
      <w:dir w:val="rtl">
        <w:dir w:val="rtl">
          <w:del w:id="15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عالما بانواع العلاج والادوية وله اعمال مذكورة وصفات مشهورة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94" w:author="Transkribus" w:date="2019-12-11T14:30:00Z"/>
          <w:rFonts w:ascii="Courier New" w:hAnsi="Courier New" w:cs="Courier New"/>
        </w:rPr>
      </w:pPr>
      <w:dir w:val="rtl">
        <w:dir w:val="rtl">
          <w:del w:id="15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يستطبه معاوية بن ابى سفيان ويعتمد عليه فى تركيبات ادوية لاغراض قصدها منه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96" w:author="Transkribus" w:date="2019-12-11T14:30:00Z"/>
          <w:rFonts w:ascii="Courier New" w:hAnsi="Courier New" w:cs="Courier New"/>
        </w:rPr>
      </w:pPr>
      <w:dir w:val="rtl">
        <w:dir w:val="rtl">
          <w:del w:id="15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وعمر ابو الحكم هذا عمرا طويلا حتى تجاوز المائة سنة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598" w:author="Transkribus" w:date="2019-12-11T14:30:00Z"/>
          <w:rFonts w:ascii="Courier New" w:hAnsi="Courier New" w:cs="Courier New"/>
        </w:rPr>
      </w:pPr>
      <w:dir w:val="rtl">
        <w:dir w:val="rtl">
          <w:del w:id="15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حدث ابو جعفر احمد بن يوسف بن ابراهيم قال حدثنى ابى قال حدثنى عيسى بن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600" w:author="Transkribus" w:date="2019-12-11T14:30:00Z"/>
          <w:rFonts w:ascii="Courier New" w:hAnsi="Courier New" w:cs="Courier New"/>
        </w:rPr>
      </w:pPr>
      <w:dir w:val="rtl">
        <w:dir w:val="rtl">
          <w:del w:id="16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حكم الدمشقي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602" w:author="Transkribus" w:date="2019-12-11T14:30:00Z"/>
          <w:rFonts w:ascii="Courier New" w:hAnsi="Courier New" w:cs="Courier New"/>
        </w:rPr>
      </w:pPr>
      <w:dir w:val="rtl">
        <w:dir w:val="rtl">
          <w:ins w:id="1603" w:author="Transkribus" w:date="2019-12-11T14:30:00Z">
            <w:r w:rsidRPr="00EE6742">
              <w:rPr>
                <w:rFonts w:ascii="Courier New" w:hAnsi="Courier New" w:cs="Courier New"/>
                <w:rtl/>
              </w:rPr>
              <w:t>فاضلافى الصناعة الطبية متفة اللهلوم الحكميه مخليا الفضاتل وعلم الأوب مجيالاشتثال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604" w:author="Transkribus" w:date="2019-12-11T14:30:00Z"/>
          <w:rFonts w:ascii="Courier New" w:hAnsi="Courier New" w:cs="Courier New"/>
        </w:rPr>
      </w:pPr>
      <w:ins w:id="1605" w:author="Transkribus" w:date="2019-12-11T14:30:00Z">
        <w:r w:rsidRPr="00EE6742">
          <w:rPr>
            <w:rFonts w:ascii="Courier New" w:hAnsi="Courier New" w:cs="Courier New"/>
            <w:rtl/>
          </w:rPr>
          <w:t>والتصلع بالعلوم وكمان عد أفى ابا الفرج بن الطبب سغداد واحتمع به واشتغلمعة وكمان</w:t>
        </w:r>
      </w:ins>
    </w:p>
    <w:p w:rsidR="007C1FAA" w:rsidRPr="00EE6742" w:rsidRDefault="007C1FAA" w:rsidP="007C1FAA">
      <w:pPr>
        <w:pStyle w:val="NurText"/>
        <w:bidi/>
        <w:rPr>
          <w:ins w:id="1606" w:author="Transkribus" w:date="2019-12-11T14:30:00Z"/>
          <w:rFonts w:ascii="Courier New" w:hAnsi="Courier New" w:cs="Courier New"/>
        </w:rPr>
      </w:pPr>
      <w:ins w:id="1607" w:author="Transkribus" w:date="2019-12-11T14:30:00Z">
        <w:r w:rsidRPr="00EE6742">
          <w:rPr>
            <w:rFonts w:ascii="Courier New" w:hAnsi="Courier New" w:cs="Courier New"/>
            <w:rtl/>
          </w:rPr>
          <w:lastRenderedPageBreak/>
          <w:tab/>
          <w:t>٥</w:t>
        </w:r>
        <w:r w:rsidRPr="00EE6742">
          <w:rPr>
            <w:rFonts w:ascii="Courier New" w:hAnsi="Courier New" w:cs="Courier New"/>
            <w:rtl/>
          </w:rPr>
          <w:tab/>
          <w:t>٧</w:t>
        </w:r>
        <w:r w:rsidRPr="00EE6742">
          <w:rPr>
            <w:rFonts w:ascii="Courier New" w:hAnsi="Courier New" w:cs="Courier New"/>
            <w:rtl/>
          </w:rPr>
          <w:tab/>
          <w:t>٥</w:t>
        </w:r>
        <w:r w:rsidRPr="00EE6742">
          <w:rPr>
            <w:rFonts w:ascii="Courier New" w:hAnsi="Courier New" w:cs="Courier New"/>
            <w:rtl/>
          </w:rPr>
          <w:tab/>
          <w:t>٥</w:t>
        </w:r>
        <w:r w:rsidRPr="00EE6742">
          <w:rPr>
            <w:rFonts w:ascii="Courier New" w:hAnsi="Courier New" w:cs="Courier New"/>
            <w:rtl/>
          </w:rPr>
          <w:tab/>
          <w:t>٥</w:t>
        </w:r>
        <w:r w:rsidRPr="00EE6742">
          <w:rPr>
            <w:rFonts w:ascii="Courier New" w:hAnsi="Courier New" w:cs="Courier New"/>
            <w:rtl/>
          </w:rPr>
          <w:tab/>
          <w:t>*</w:t>
        </w:r>
        <w:r w:rsidRPr="00EE6742">
          <w:rPr>
            <w:rFonts w:ascii="Courier New" w:hAnsi="Courier New" w:cs="Courier New"/>
            <w:rtl/>
          </w:rPr>
          <w:tab/>
          <w:t>٧</w:t>
        </w:r>
        <w:r w:rsidRPr="00EE6742">
          <w:rPr>
            <w:rFonts w:ascii="Courier New" w:hAnsi="Courier New" w:cs="Courier New"/>
            <w:rtl/>
          </w:rPr>
          <w:tab/>
          <w:t>٧٧</w:t>
        </w:r>
        <w:r w:rsidRPr="00EE6742">
          <w:rPr>
            <w:rFonts w:ascii="Courier New" w:hAnsi="Courier New" w:cs="Courier New"/>
            <w:rtl/>
          </w:rPr>
          <w:tab/>
          <w:t>٣</w:t>
        </w:r>
        <w:r w:rsidRPr="00EE6742">
          <w:rPr>
            <w:rFonts w:ascii="Courier New" w:hAnsi="Courier New" w:cs="Courier New"/>
            <w:rtl/>
          </w:rPr>
          <w:tab/>
          <w:t>-</w:t>
        </w:r>
        <w:r w:rsidRPr="00EE6742">
          <w:rPr>
            <w:rFonts w:ascii="Courier New" w:hAnsi="Courier New" w:cs="Courier New"/>
            <w:rtl/>
          </w:rPr>
          <w:tab/>
          <w:t>٠</w:t>
        </w:r>
        <w:r w:rsidRPr="00EE6742">
          <w:rPr>
            <w:rFonts w:ascii="Courier New" w:hAnsi="Courier New" w:cs="Courier New"/>
            <w:rtl/>
          </w:rPr>
          <w:tab/>
          <w:t>ب</w:t>
        </w:r>
        <w:r w:rsidRPr="00EE6742">
          <w:rPr>
            <w:rFonts w:ascii="Courier New" w:hAnsi="Courier New" w:cs="Courier New"/>
            <w:rtl/>
          </w:rPr>
          <w:tab/>
        </w:r>
        <w:r w:rsidRPr="00EE6742">
          <w:rPr>
            <w:rFonts w:ascii="Courier New" w:hAnsi="Courier New" w:cs="Courier New"/>
            <w:rtl/>
          </w:rPr>
          <w:tab/>
          <w:t>٧</w:t>
        </w:r>
        <w:r w:rsidRPr="00EE6742">
          <w:rPr>
            <w:rFonts w:ascii="Courier New" w:hAnsi="Courier New" w:cs="Courier New"/>
            <w:rtl/>
          </w:rPr>
          <w:tab/>
          <w:t>٧*</w:t>
        </w:r>
        <w:r w:rsidRPr="00EE6742">
          <w:rPr>
            <w:rFonts w:ascii="Courier New" w:hAnsi="Courier New" w:cs="Courier New"/>
            <w:rtl/>
          </w:rPr>
          <w:tab/>
          <w:t>١*</w:t>
        </w:r>
        <w:r w:rsidRPr="00EE6742">
          <w:rPr>
            <w:rFonts w:ascii="Courier New" w:hAnsi="Courier New" w:cs="Courier New"/>
            <w:rtl/>
          </w:rPr>
          <w:tab/>
          <w:t>٥٤</w:t>
        </w:r>
      </w:ins>
    </w:p>
    <w:p w:rsidR="007C1FAA" w:rsidRPr="00EE6742" w:rsidRDefault="007C1FAA" w:rsidP="007C1FAA">
      <w:pPr>
        <w:pStyle w:val="NurText"/>
        <w:bidi/>
        <w:rPr>
          <w:ins w:id="1608" w:author="Transkribus" w:date="2019-12-11T14:30:00Z"/>
          <w:rFonts w:ascii="Courier New" w:hAnsi="Courier New" w:cs="Courier New"/>
        </w:rPr>
      </w:pPr>
      <w:ins w:id="1609" w:author="Transkribus" w:date="2019-12-11T14:30:00Z">
        <w:r w:rsidRPr="00EE6742">
          <w:rPr>
            <w:rFonts w:ascii="Courier New" w:hAnsi="Courier New" w:cs="Courier New"/>
            <w:rtl/>
          </w:rPr>
          <w:t>طافر بن جايرقد عمر مثل أسه وكمان موجوفى سثة التنين وثمانين وأر يعماثة وهوموسلى</w:t>
        </w:r>
      </w:ins>
    </w:p>
    <w:p w:rsidR="007C1FAA" w:rsidRPr="00EE6742" w:rsidRDefault="007C1FAA" w:rsidP="007C1FAA">
      <w:pPr>
        <w:pStyle w:val="NurText"/>
        <w:bidi/>
        <w:rPr>
          <w:ins w:id="1610" w:author="Transkribus" w:date="2019-12-11T14:30:00Z"/>
          <w:rFonts w:ascii="Courier New" w:hAnsi="Courier New" w:cs="Courier New"/>
        </w:rPr>
      </w:pPr>
      <w:ins w:id="1611" w:author="Transkribus" w:date="2019-12-11T14:30:00Z">
        <w:r w:rsidRPr="00EE6742">
          <w:rPr>
            <w:rFonts w:ascii="Courier New" w:hAnsi="Courier New" w:cs="Courier New"/>
            <w:rtl/>
          </w:rPr>
          <w:t>واثما افتقل من الموضل الى مدسه خلب واقام بحلب الى أخر عمرة ومن خلفة جماعه مستغلين</w:t>
        </w:r>
      </w:ins>
    </w:p>
    <w:p w:rsidR="007C1FAA" w:rsidRPr="00EE6742" w:rsidRDefault="007C1FAA" w:rsidP="007C1FAA">
      <w:pPr>
        <w:pStyle w:val="NurText"/>
        <w:bidi/>
        <w:rPr>
          <w:ins w:id="1612" w:author="Transkribus" w:date="2019-12-11T14:30:00Z"/>
          <w:rFonts w:ascii="Courier New" w:hAnsi="Courier New" w:cs="Courier New"/>
        </w:rPr>
      </w:pPr>
      <w:ins w:id="1613" w:author="Transkribus" w:date="2019-12-11T14:30:00Z">
        <w:r w:rsidRPr="00EE6742">
          <w:rPr>
            <w:rFonts w:ascii="Courier New" w:hAnsi="Courier New" w:cs="Courier New"/>
            <w:rtl/>
          </w:rPr>
          <w:t xml:space="preserve"> صناعة الطب ومقامهم بحلب ومن سعر</w:t>
        </w:r>
      </w:ins>
    </w:p>
    <w:p w:rsidR="007C1FAA" w:rsidRPr="00EE6742" w:rsidRDefault="007C1FAA" w:rsidP="007C1FAA">
      <w:pPr>
        <w:pStyle w:val="NurText"/>
        <w:bidi/>
        <w:rPr>
          <w:ins w:id="1614" w:author="Transkribus" w:date="2019-12-11T14:30:00Z"/>
          <w:rFonts w:ascii="Courier New" w:hAnsi="Courier New" w:cs="Courier New"/>
        </w:rPr>
      </w:pPr>
      <w:ins w:id="1615" w:author="Transkribus" w:date="2019-12-11T14:30:00Z">
        <w:r w:rsidRPr="00EE6742">
          <w:rPr>
            <w:rFonts w:ascii="Courier New" w:hAnsi="Courier New" w:cs="Courier New"/>
            <w:rtl/>
          </w:rPr>
          <w:t>الكاءل</w:t>
        </w:r>
      </w:ins>
    </w:p>
    <w:p w:rsidR="007C1FAA" w:rsidRPr="00EE6742" w:rsidRDefault="007C1FAA" w:rsidP="007C1FAA">
      <w:pPr>
        <w:pStyle w:val="NurText"/>
        <w:bidi/>
        <w:rPr>
          <w:ins w:id="1616" w:author="Transkribus" w:date="2019-12-11T14:30:00Z"/>
          <w:rFonts w:ascii="Courier New" w:hAnsi="Courier New" w:cs="Courier New"/>
        </w:rPr>
      </w:pPr>
      <w:ins w:id="1617" w:author="Transkribus" w:date="2019-12-11T14:30:00Z">
        <w:r w:rsidRPr="00EE6742">
          <w:rPr>
            <w:rFonts w:ascii="Courier New" w:hAnsi="Courier New" w:cs="Courier New"/>
            <w:rtl/>
          </w:rPr>
          <w:t>مارات أعلم أو لا فى أول * جسى غلت بأبنى لاعل لى</w:t>
        </w:r>
      </w:ins>
    </w:p>
    <w:p w:rsidR="007C1FAA" w:rsidRPr="00EE6742" w:rsidRDefault="007C1FAA" w:rsidP="007C1FAA">
      <w:pPr>
        <w:pStyle w:val="NurText"/>
        <w:bidi/>
        <w:rPr>
          <w:ins w:id="1618" w:author="Transkribus" w:date="2019-12-11T14:30:00Z"/>
          <w:rFonts w:ascii="Courier New" w:hAnsi="Courier New" w:cs="Courier New"/>
        </w:rPr>
      </w:pPr>
      <w:ins w:id="1619" w:author="Transkribus" w:date="2019-12-11T14:30:00Z">
        <w:r w:rsidRPr="00EE6742">
          <w:rPr>
            <w:rFonts w:ascii="Courier New" w:hAnsi="Courier New" w:cs="Courier New"/>
            <w:rtl/>
          </w:rPr>
          <w:t>ومن العاتب ان كونى جاهلا * من حبتكوفى أبنى لم اجهل</w:t>
        </w:r>
      </w:ins>
    </w:p>
    <w:p w:rsidR="007C1FAA" w:rsidRPr="00EE6742" w:rsidRDefault="007C1FAA" w:rsidP="007C1FAA">
      <w:pPr>
        <w:pStyle w:val="NurText"/>
        <w:bidi/>
        <w:rPr>
          <w:ins w:id="1620" w:author="Transkribus" w:date="2019-12-11T14:30:00Z"/>
          <w:rFonts w:ascii="Courier New" w:hAnsi="Courier New" w:cs="Courier New"/>
        </w:rPr>
      </w:pPr>
      <w:ins w:id="1621" w:author="Transkribus" w:date="2019-12-11T14:30:00Z">
        <w:r w:rsidRPr="00EE6742">
          <w:rPr>
            <w:rFonts w:ascii="Courier New" w:hAnsi="Courier New" w:cs="Courier New"/>
            <w:rtl/>
          </w:rPr>
          <w:t>ولطافر بن جاير من التب معالة فى ان الحسوان هوب مير أن الغسذاء خلف عوسما</w:t>
        </w:r>
      </w:ins>
    </w:p>
    <w:p w:rsidR="007C1FAA" w:rsidRPr="00EE6742" w:rsidRDefault="007C1FAA" w:rsidP="007C1FAA">
      <w:pPr>
        <w:pStyle w:val="NurText"/>
        <w:bidi/>
        <w:rPr>
          <w:ins w:id="1622" w:author="Transkribus" w:date="2019-12-11T14:30:00Z"/>
          <w:rFonts w:ascii="Courier New" w:hAnsi="Courier New" w:cs="Courier New"/>
        </w:rPr>
      </w:pPr>
      <w:ins w:id="1623" w:author="Transkribus" w:date="2019-12-11T14:30:00Z">
        <w:r w:rsidRPr="00EE6742">
          <w:rPr>
            <w:rFonts w:ascii="Courier New" w:hAnsi="Courier New" w:cs="Courier New"/>
            <w:rtl/>
          </w:rPr>
          <w:t>١٤٤</w:t>
        </w:r>
      </w:ins>
    </w:p>
    <w:p w:rsidR="007C1FAA" w:rsidRPr="00EE6742" w:rsidRDefault="007C1FAA" w:rsidP="007C1FAA">
      <w:pPr>
        <w:pStyle w:val="NurText"/>
        <w:bidi/>
        <w:rPr>
          <w:ins w:id="1624" w:author="Transkribus" w:date="2019-12-11T14:30:00Z"/>
          <w:rFonts w:ascii="Courier New" w:hAnsi="Courier New" w:cs="Courier New"/>
        </w:rPr>
      </w:pPr>
      <w:ins w:id="1625" w:author="Transkribus" w:date="2019-12-11T14:30:00Z">
        <w:r w:rsidRPr="00EE6742">
          <w:rPr>
            <w:rFonts w:ascii="Courier New" w:hAnsi="Courier New" w:cs="Courier New"/>
            <w:rtl/>
          </w:rPr>
          <w:t>ابجلل منه</w:t>
        </w:r>
      </w:ins>
    </w:p>
    <w:p w:rsidR="007C1FAA" w:rsidRPr="00EE6742" w:rsidRDefault="007C1FAA" w:rsidP="007C1FAA">
      <w:pPr>
        <w:pStyle w:val="NurText"/>
        <w:bidi/>
        <w:rPr>
          <w:ins w:id="1626" w:author="Transkribus" w:date="2019-12-11T14:30:00Z"/>
          <w:rFonts w:ascii="Courier New" w:hAnsi="Courier New" w:cs="Courier New"/>
        </w:rPr>
      </w:pPr>
      <w:ins w:id="1627" w:author="Transkribus" w:date="2019-12-11T14:30:00Z">
        <w:r w:rsidRPr="00EE6742">
          <w:rPr>
            <w:rFonts w:ascii="Courier New" w:hAnsi="Courier New" w:cs="Courier New"/>
            <w:rtl/>
          </w:rPr>
          <w:t>٤</w:t>
        </w:r>
        <w:r w:rsidRPr="00EE6742">
          <w:rPr>
            <w:rFonts w:ascii="Courier New" w:hAnsi="Courier New" w:cs="Courier New"/>
            <w:rtl/>
          </w:rPr>
          <w:tab/>
          <w:t>٩(</w:t>
        </w:r>
      </w:ins>
    </w:p>
    <w:p w:rsidR="007C1FAA" w:rsidRPr="00EE6742" w:rsidRDefault="007C1FAA" w:rsidP="007C1FAA">
      <w:pPr>
        <w:pStyle w:val="NurText"/>
        <w:bidi/>
        <w:rPr>
          <w:ins w:id="1628" w:author="Transkribus" w:date="2019-12-11T14:30:00Z"/>
          <w:rFonts w:ascii="Courier New" w:hAnsi="Courier New" w:cs="Courier New"/>
        </w:rPr>
      </w:pPr>
      <w:ins w:id="1629" w:author="Transkribus" w:date="2019-12-11T14:30:00Z">
        <w:r w:rsidRPr="00EE6742">
          <w:rPr>
            <w:rFonts w:ascii="Courier New" w:hAnsi="Courier New" w:cs="Courier New"/>
            <w:rtl/>
          </w:rPr>
          <w:t xml:space="preserve"> موهوب</w:t>
        </w:r>
      </w:ins>
    </w:p>
    <w:p w:rsidR="007C1FAA" w:rsidRPr="00EE6742" w:rsidRDefault="007C1FAA" w:rsidP="007C1FAA">
      <w:pPr>
        <w:pStyle w:val="NurText"/>
        <w:bidi/>
        <w:rPr>
          <w:ins w:id="1630" w:author="Transkribus" w:date="2019-12-11T14:30:00Z"/>
          <w:rFonts w:ascii="Courier New" w:hAnsi="Courier New" w:cs="Courier New"/>
        </w:rPr>
      </w:pPr>
      <w:ins w:id="1631" w:author="Transkribus" w:date="2019-12-11T14:30:00Z">
        <w:r w:rsidRPr="00EE6742">
          <w:rPr>
            <w:rFonts w:ascii="Courier New" w:hAnsi="Courier New" w:cs="Courier New"/>
            <w:rtl/>
          </w:rPr>
          <w:t>*لموهوب بن طافر١*</w:t>
        </w:r>
      </w:ins>
    </w:p>
    <w:p w:rsidR="007C1FAA" w:rsidRPr="00EE6742" w:rsidRDefault="007C1FAA" w:rsidP="007C1FAA">
      <w:pPr>
        <w:pStyle w:val="NurText"/>
        <w:bidi/>
        <w:rPr>
          <w:ins w:id="1632" w:author="Transkribus" w:date="2019-12-11T14:30:00Z"/>
          <w:rFonts w:ascii="Courier New" w:hAnsi="Courier New" w:cs="Courier New"/>
        </w:rPr>
      </w:pPr>
      <w:ins w:id="1633" w:author="Transkribus" w:date="2019-12-11T14:30:00Z">
        <w:r w:rsidRPr="00EE6742">
          <w:rPr>
            <w:rFonts w:ascii="Courier New" w:hAnsi="Courier New" w:cs="Courier New"/>
            <w:rtl/>
          </w:rPr>
          <w:t>ب هر أبو الفضل موهوب بن طاقر</w:t>
        </w:r>
      </w:ins>
    </w:p>
    <w:p w:rsidR="007C1FAA" w:rsidRPr="00EE6742" w:rsidRDefault="007C1FAA" w:rsidP="007C1FAA">
      <w:pPr>
        <w:pStyle w:val="NurText"/>
        <w:bidi/>
        <w:rPr>
          <w:ins w:id="1634" w:author="Transkribus" w:date="2019-12-11T14:30:00Z"/>
          <w:rFonts w:ascii="Courier New" w:hAnsi="Courier New" w:cs="Courier New"/>
        </w:rPr>
      </w:pPr>
      <w:ins w:id="1635" w:author="Transkribus" w:date="2019-12-11T14:30:00Z">
        <w:r w:rsidRPr="00EE6742">
          <w:rPr>
            <w:rFonts w:ascii="Courier New" w:hAnsi="Courier New" w:cs="Courier New"/>
            <w:rtl/>
          </w:rPr>
          <w:t>ابن جابر بن منصور البكرى</w:t>
        </w:r>
        <w:r w:rsidRPr="00EE6742">
          <w:rPr>
            <w:rFonts w:ascii="Courier New" w:hAnsi="Courier New" w:cs="Courier New"/>
            <w:rtl/>
          </w:rPr>
          <w:tab/>
          <w:t>كان</w:t>
        </w:r>
      </w:ins>
    </w:p>
    <w:p w:rsidR="007C1FAA" w:rsidRPr="00EE6742" w:rsidRDefault="007C1FAA" w:rsidP="007C1FAA">
      <w:pPr>
        <w:pStyle w:val="NurText"/>
        <w:bidi/>
        <w:rPr>
          <w:ins w:id="1636" w:author="Transkribus" w:date="2019-12-11T14:30:00Z"/>
          <w:rFonts w:ascii="Courier New" w:hAnsi="Courier New" w:cs="Courier New"/>
        </w:rPr>
      </w:pPr>
      <w:ins w:id="1637" w:author="Transkribus" w:date="2019-12-11T14:30:00Z">
        <w:r w:rsidRPr="00EE6742">
          <w:rPr>
            <w:rFonts w:ascii="Courier New" w:hAnsi="Courier New" w:cs="Courier New"/>
            <w:rtl/>
          </w:rPr>
          <w:t>فاسسلا أبصا فى صنامة الطب مشهور اسمينا وكان معماحد ه خلي واوهوب بن طاقرمن</w:t>
        </w:r>
      </w:ins>
    </w:p>
    <w:p w:rsidR="007C1FAA" w:rsidRPr="00EE6742" w:rsidRDefault="007C1FAA" w:rsidP="007C1FAA">
      <w:pPr>
        <w:pStyle w:val="NurText"/>
        <w:bidi/>
        <w:rPr>
          <w:ins w:id="1638" w:author="Transkribus" w:date="2019-12-11T14:30:00Z"/>
          <w:rFonts w:ascii="Courier New" w:hAnsi="Courier New" w:cs="Courier New"/>
        </w:rPr>
      </w:pPr>
      <w:ins w:id="1639" w:author="Transkribus" w:date="2019-12-11T14:30:00Z">
        <w:r w:rsidRPr="00EE6742">
          <w:rPr>
            <w:rFonts w:ascii="Courier New" w:hAnsi="Courier New" w:cs="Courier New"/>
            <w:rtl/>
          </w:rPr>
          <w:t>الكتب اعنصار كتاب المساقل لحنين بن اسحق</w:t>
        </w:r>
      </w:ins>
    </w:p>
    <w:p w:rsidR="007C1FAA" w:rsidRPr="00EE6742" w:rsidRDefault="007C1FAA" w:rsidP="007C1FAA">
      <w:pPr>
        <w:pStyle w:val="NurText"/>
        <w:bidi/>
        <w:rPr>
          <w:ins w:id="1640" w:author="Transkribus" w:date="2019-12-11T14:30:00Z"/>
          <w:rFonts w:ascii="Courier New" w:hAnsi="Courier New" w:cs="Courier New"/>
        </w:rPr>
      </w:pPr>
      <w:ins w:id="1641" w:author="Transkribus" w:date="2019-12-11T14:30:00Z">
        <w:r w:rsidRPr="00EE6742">
          <w:rPr>
            <w:rFonts w:ascii="Courier New" w:hAnsi="Courier New" w:cs="Courier New"/>
            <w:rtl/>
          </w:rPr>
          <w:t>بياس</w:t>
        </w:r>
      </w:ins>
    </w:p>
    <w:p w:rsidR="007C1FAA" w:rsidRPr="00EE6742" w:rsidRDefault="007C1FAA" w:rsidP="007C1FAA">
      <w:pPr>
        <w:pStyle w:val="NurText"/>
        <w:bidi/>
        <w:rPr>
          <w:ins w:id="1642" w:author="Transkribus" w:date="2019-12-11T14:30:00Z"/>
          <w:rFonts w:ascii="Courier New" w:hAnsi="Courier New" w:cs="Courier New"/>
        </w:rPr>
      </w:pPr>
      <w:ins w:id="1643" w:author="Transkribus" w:date="2019-12-11T14:30:00Z">
        <w:r w:rsidRPr="00EE6742">
          <w:rPr>
            <w:rFonts w:ascii="Courier New" w:hAnsi="Courier New" w:cs="Courier New"/>
            <w:rtl/>
          </w:rPr>
          <w:t>*(جار بن موهوبا*</w:t>
        </w:r>
      </w:ins>
    </w:p>
    <w:p w:rsidR="007C1FAA" w:rsidRPr="00EE6742" w:rsidRDefault="007C1FAA" w:rsidP="007C1FAA">
      <w:pPr>
        <w:pStyle w:val="NurText"/>
        <w:bidi/>
        <w:rPr>
          <w:ins w:id="1644" w:author="Transkribus" w:date="2019-12-11T14:30:00Z"/>
          <w:rFonts w:ascii="Courier New" w:hAnsi="Courier New" w:cs="Courier New"/>
        </w:rPr>
      </w:pPr>
      <w:ins w:id="1645" w:author="Transkribus" w:date="2019-12-11T14:30:00Z">
        <w:r w:rsidRPr="00EE6742">
          <w:rPr>
            <w:rFonts w:ascii="Courier New" w:hAnsi="Courier New" w:cs="Courier New"/>
            <w:rtl/>
          </w:rPr>
          <w:t xml:space="preserve"> هومار بن موهوب بن طافر بن جابر بن منصور البكرى</w:t>
        </w:r>
        <w:r w:rsidRPr="00EE6742">
          <w:rPr>
            <w:rFonts w:ascii="Courier New" w:hAnsi="Courier New" w:cs="Courier New"/>
            <w:rtl/>
          </w:rPr>
          <w:tab/>
          <w:t>كان</w:t>
        </w:r>
      </w:ins>
    </w:p>
    <w:p w:rsidR="007C1FAA" w:rsidRPr="00EE6742" w:rsidRDefault="007C1FAA" w:rsidP="007C1FAA">
      <w:pPr>
        <w:pStyle w:val="NurText"/>
        <w:bidi/>
        <w:rPr>
          <w:ins w:id="1646" w:author="Transkribus" w:date="2019-12-11T14:30:00Z"/>
          <w:rFonts w:ascii="Courier New" w:hAnsi="Courier New" w:cs="Courier New"/>
        </w:rPr>
      </w:pPr>
      <w:ins w:id="1647" w:author="Transkribus" w:date="2019-12-11T14:30:00Z">
        <w:r w:rsidRPr="00EE6742">
          <w:rPr>
            <w:rFonts w:ascii="Courier New" w:hAnsi="Courier New" w:cs="Courier New"/>
            <w:rtl/>
          </w:rPr>
          <w:t>ابصامسهدد الصناعة الطب جبير اساو أقاسحلب</w:t>
        </w:r>
      </w:ins>
    </w:p>
    <w:p w:rsidR="007C1FAA" w:rsidRPr="00EE6742" w:rsidRDefault="007C1FAA" w:rsidP="007C1FAA">
      <w:pPr>
        <w:pStyle w:val="NurText"/>
        <w:bidi/>
        <w:rPr>
          <w:ins w:id="1648" w:author="Transkribus" w:date="2019-12-11T14:30:00Z"/>
          <w:rFonts w:ascii="Courier New" w:hAnsi="Courier New" w:cs="Courier New"/>
        </w:rPr>
      </w:pPr>
      <w:ins w:id="1649" w:author="Transkribus" w:date="2019-12-11T14:30:00Z">
        <w:r w:rsidRPr="00EE6742">
          <w:rPr>
            <w:rFonts w:ascii="Courier New" w:hAnsi="Courier New" w:cs="Courier New"/>
            <w:rtl/>
          </w:rPr>
          <w:t xml:space="preserve"> أبو الحكم</w:t>
        </w:r>
      </w:ins>
    </w:p>
    <w:p w:rsidR="007C1FAA" w:rsidRPr="00EE6742" w:rsidRDefault="007C1FAA" w:rsidP="007C1FAA">
      <w:pPr>
        <w:pStyle w:val="NurText"/>
        <w:bidi/>
        <w:rPr>
          <w:ins w:id="1650" w:author="Transkribus" w:date="2019-12-11T14:30:00Z"/>
          <w:rFonts w:ascii="Courier New" w:hAnsi="Courier New" w:cs="Courier New"/>
        </w:rPr>
      </w:pPr>
      <w:ins w:id="1651" w:author="Transkribus" w:date="2019-12-11T14:30:00Z">
        <w:r w:rsidRPr="00EE6742">
          <w:rPr>
            <w:rFonts w:ascii="Courier New" w:hAnsi="Courier New" w:cs="Courier New"/>
            <w:rtl/>
          </w:rPr>
          <w:t>بالأبو الحكماد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هو الشي</w:t>
      </w:r>
      <w:del w:id="1652" w:author="Transkribus" w:date="2019-12-11T14:30:00Z">
        <w:r w:rsidRPr="009B6BCA">
          <w:rPr>
            <w:rFonts w:ascii="Courier New" w:hAnsi="Courier New" w:cs="Courier New"/>
            <w:rtl/>
          </w:rPr>
          <w:delText>خ</w:delText>
        </w:r>
      </w:del>
      <w:ins w:id="1653" w:author="Transkribus" w:date="2019-12-11T14:30:00Z">
        <w:r w:rsidRPr="00EE6742">
          <w:rPr>
            <w:rFonts w:ascii="Courier New" w:hAnsi="Courier New" w:cs="Courier New"/>
            <w:rtl/>
          </w:rPr>
          <w:t>ح</w:t>
        </w:r>
      </w:ins>
      <w:r w:rsidRPr="00EE6742">
        <w:rPr>
          <w:rFonts w:ascii="Courier New" w:hAnsi="Courier New" w:cs="Courier New"/>
          <w:rtl/>
        </w:rPr>
        <w:t xml:space="preserve"> الاديب </w:t>
      </w:r>
      <w:del w:id="1654" w:author="Transkribus" w:date="2019-12-11T14:30:00Z">
        <w:r w:rsidRPr="009B6BCA">
          <w:rPr>
            <w:rFonts w:ascii="Courier New" w:hAnsi="Courier New" w:cs="Courier New"/>
            <w:rtl/>
          </w:rPr>
          <w:delText>الحكيم ابو</w:delText>
        </w:r>
      </w:del>
      <w:ins w:id="1655" w:author="Transkribus" w:date="2019-12-11T14:30:00Z">
        <w:r w:rsidRPr="00EE6742">
          <w:rPr>
            <w:rFonts w:ascii="Courier New" w:hAnsi="Courier New" w:cs="Courier New"/>
            <w:rtl/>
          </w:rPr>
          <w:t>الحكم أبو</w:t>
        </w:r>
      </w:ins>
      <w:r w:rsidRPr="00EE6742">
        <w:rPr>
          <w:rFonts w:ascii="Courier New" w:hAnsi="Courier New" w:cs="Courier New"/>
          <w:rtl/>
        </w:rPr>
        <w:t xml:space="preserve"> الحكم عبيد الله بن الم</w:t>
      </w:r>
      <w:del w:id="1656" w:author="Transkribus" w:date="2019-12-11T14:30:00Z">
        <w:r w:rsidRPr="009B6BCA">
          <w:rPr>
            <w:rFonts w:ascii="Courier New" w:hAnsi="Courier New" w:cs="Courier New"/>
            <w:rtl/>
          </w:rPr>
          <w:delText>ظ</w:delText>
        </w:r>
      </w:del>
      <w:ins w:id="1657" w:author="Transkribus" w:date="2019-12-11T14:30:00Z">
        <w:r w:rsidRPr="00EE6742">
          <w:rPr>
            <w:rFonts w:ascii="Courier New" w:hAnsi="Courier New" w:cs="Courier New"/>
            <w:rtl/>
          </w:rPr>
          <w:t>طا</w:t>
        </w:r>
      </w:ins>
      <w:r w:rsidRPr="00EE6742">
        <w:rPr>
          <w:rFonts w:ascii="Courier New" w:hAnsi="Courier New" w:cs="Courier New"/>
          <w:rtl/>
        </w:rPr>
        <w:t>فر بن عبد الله</w:t>
      </w:r>
      <w:del w:id="1658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الباهلى الاندلسى المربي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1659" w:author="Transkribus" w:date="2019-12-11T14:30:00Z"/>
          <w:rFonts w:ascii="Courier New" w:hAnsi="Courier New" w:cs="Courier New"/>
        </w:rPr>
      </w:pPr>
      <w:dir w:val="rtl">
        <w:dir w:val="rtl">
          <w:del w:id="16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كان فاضلا فى </w:delText>
            </w:r>
          </w:del>
          <w:ins w:id="1661" w:author="Transkribus" w:date="2019-12-11T14:30:00Z">
            <w:r w:rsidRPr="00EE6742">
              <w:rPr>
                <w:rFonts w:ascii="Courier New" w:hAnsi="Courier New" w:cs="Courier New"/>
                <w:rtl/>
              </w:rPr>
              <w:t>فه * بر-ب</w:t>
            </w:r>
            <w:r w:rsidRPr="00EE6742">
              <w:rPr>
                <w:rFonts w:ascii="Courier New" w:hAnsi="Courier New" w:cs="Courier New"/>
                <w:rtl/>
              </w:rPr>
              <w:tab/>
              <w:t xml:space="preserve"> </w:t>
            </w:r>
            <w:r w:rsidRPr="00EE6742">
              <w:rPr>
                <w:rFonts w:ascii="Courier New" w:hAnsi="Courier New" w:cs="Courier New"/>
                <w:rtl/>
              </w:rPr>
              <w:tab/>
              <w:t>٠٠- ية</w:t>
            </w:r>
            <w:r w:rsidRPr="00EE6742">
              <w:rPr>
                <w:rFonts w:ascii="Courier New" w:hAnsi="Courier New" w:cs="Courier New"/>
                <w:rtl/>
              </w:rPr>
              <w:tab/>
              <w:t>ب١٠٧</w:t>
            </w:r>
            <w:r w:rsidRPr="00EE6742">
              <w:rPr>
                <w:rFonts w:ascii="Courier New" w:hAnsi="Courier New" w:cs="Courier New"/>
                <w:rtl/>
              </w:rPr>
              <w:tab/>
            </w:r>
            <w:r w:rsidRPr="00EE6742">
              <w:rPr>
                <w:rFonts w:ascii="Courier New" w:hAnsi="Courier New" w:cs="Courier New"/>
                <w:rtl/>
              </w:rPr>
              <w:tab/>
              <w:t>٥١</w:t>
            </w:r>
            <w:r w:rsidRPr="00EE6742">
              <w:rPr>
                <w:rFonts w:ascii="Courier New" w:hAnsi="Courier New" w:cs="Courier New"/>
                <w:rtl/>
              </w:rPr>
              <w:tab/>
              <w:t>٠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662" w:author="Transkribus" w:date="2019-12-11T14:30:00Z">
        <w:r w:rsidRPr="00EE6742">
          <w:rPr>
            <w:rFonts w:ascii="Courier New" w:hAnsi="Courier New" w:cs="Courier New"/>
            <w:rtl/>
          </w:rPr>
          <w:t xml:space="preserve">اباعلى الابداسى المرى كمان فاضسلافى </w:t>
        </w:r>
      </w:ins>
      <w:r w:rsidRPr="00EE6742">
        <w:rPr>
          <w:rFonts w:ascii="Courier New" w:hAnsi="Courier New" w:cs="Courier New"/>
          <w:rtl/>
        </w:rPr>
        <w:t xml:space="preserve">العلوم </w:t>
      </w:r>
      <w:del w:id="1663" w:author="Transkribus" w:date="2019-12-11T14:30:00Z">
        <w:r w:rsidRPr="009B6BCA">
          <w:rPr>
            <w:rFonts w:ascii="Courier New" w:hAnsi="Courier New" w:cs="Courier New"/>
            <w:rtl/>
          </w:rPr>
          <w:delText>الحكمية متقنا للصناعة</w:delText>
        </w:r>
      </w:del>
      <w:ins w:id="1664" w:author="Transkribus" w:date="2019-12-11T14:30:00Z">
        <w:r w:rsidRPr="00EE6742">
          <w:rPr>
            <w:rFonts w:ascii="Courier New" w:hAnsi="Courier New" w:cs="Courier New"/>
            <w:rtl/>
          </w:rPr>
          <w:t>الحكمبة متفن الصناعة</w:t>
        </w:r>
      </w:ins>
      <w:r w:rsidRPr="00EE6742">
        <w:rPr>
          <w:rFonts w:ascii="Courier New" w:hAnsi="Courier New" w:cs="Courier New"/>
          <w:rtl/>
        </w:rPr>
        <w:t xml:space="preserve"> الطبية </w:t>
      </w:r>
      <w:del w:id="1665" w:author="Transkribus" w:date="2019-12-11T14:30:00Z">
        <w:r w:rsidRPr="009B6BCA">
          <w:rPr>
            <w:rFonts w:ascii="Courier New" w:hAnsi="Courier New" w:cs="Courier New"/>
            <w:rtl/>
          </w:rPr>
          <w:delText>متعينا فى الادب مشهورا بالشعر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666" w:author="Transkribus" w:date="2019-12-11T14:30:00Z">
        <w:r w:rsidRPr="00EE6742">
          <w:rPr>
            <w:rFonts w:ascii="Courier New" w:hAnsi="Courier New" w:cs="Courier New"/>
            <w:rtl/>
          </w:rPr>
          <w:t>معبنا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وكان </w:delText>
            </w:r>
          </w:del>
          <w:ins w:id="166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فى الأدب مسهور ابالشعر وكمان </w:t>
            </w:r>
          </w:ins>
          <w:r w:rsidRPr="00EE6742">
            <w:rPr>
              <w:rFonts w:ascii="Courier New" w:hAnsi="Courier New" w:cs="Courier New"/>
              <w:rtl/>
            </w:rPr>
            <w:t xml:space="preserve">حسن النادرة </w:t>
          </w:r>
          <w:del w:id="16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كثير المداعبة محبا للهو والخلاعة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70" w:author="Transkribus" w:date="2019-12-11T14:30:00Z">
            <w:r w:rsidRPr="00EE6742">
              <w:rPr>
                <w:rFonts w:ascii="Courier New" w:hAnsi="Courier New" w:cs="Courier New"/>
                <w:rtl/>
              </w:rPr>
              <w:t>كتير المداهبة مجيالهوو الخلاعة وكتبرا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وكثير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من </w:t>
          </w:r>
          <w:del w:id="16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شعره يوجد مرائى</w:delText>
            </w:r>
          </w:del>
          <w:ins w:id="1673" w:author="Transkribus" w:date="2019-12-11T14:30:00Z">
            <w:r w:rsidRPr="00EE6742">
              <w:rPr>
                <w:rFonts w:ascii="Courier New" w:hAnsi="Courier New" w:cs="Courier New"/>
                <w:rtl/>
              </w:rPr>
              <w:t>شعرة و جدمرانى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6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اقوام كانوا فى</w:delText>
            </w:r>
          </w:del>
          <w:ins w:id="1675" w:author="Transkribus" w:date="2019-12-11T14:30:00Z">
            <w:r w:rsidRPr="00EE6742">
              <w:rPr>
                <w:rFonts w:ascii="Courier New" w:hAnsi="Courier New" w:cs="Courier New"/>
                <w:rtl/>
              </w:rPr>
              <w:t>اأقرام كمالوافى</w:t>
            </w:r>
          </w:ins>
          <w:r w:rsidRPr="00EE6742">
            <w:rPr>
              <w:rFonts w:ascii="Courier New" w:hAnsi="Courier New" w:cs="Courier New"/>
              <w:rtl/>
            </w:rPr>
            <w:t xml:space="preserve"> زمانه </w:t>
          </w:r>
          <w:del w:id="16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احياء وانما قصد</w:delText>
            </w:r>
          </w:del>
          <w:ins w:id="1677" w:author="Transkribus" w:date="2019-12-11T14:30:00Z">
            <w:r w:rsidRPr="00EE6742">
              <w:rPr>
                <w:rFonts w:ascii="Courier New" w:hAnsi="Courier New" w:cs="Courier New"/>
                <w:rtl/>
              </w:rPr>
              <w:t>أسباء والماقصد</w:t>
            </w:r>
          </w:ins>
          <w:r w:rsidRPr="00EE6742">
            <w:rPr>
              <w:rFonts w:ascii="Courier New" w:hAnsi="Courier New" w:cs="Courier New"/>
              <w:rtl/>
            </w:rPr>
            <w:t xml:space="preserve"> بذلك </w:t>
          </w:r>
          <w:del w:id="16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اللعب والمجون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7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الغب والحون</w:t>
            </w:r>
            <w:r w:rsidRPr="00EE6742">
              <w:rPr>
                <w:rFonts w:ascii="Courier New" w:hAnsi="Courier New" w:cs="Courier New"/>
                <w:rtl/>
              </w:rPr>
              <w:tab/>
              <w:t>وثان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680" w:author="Transkribus" w:date="2019-12-11T14:30:00Z"/>
          <w:rFonts w:ascii="Courier New" w:hAnsi="Courier New" w:cs="Courier New"/>
        </w:rPr>
      </w:pPr>
      <w:dir w:val="rtl">
        <w:dir w:val="rtl">
          <w:del w:id="16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محبا للشراب مدمنا له ويعانى</w:delText>
            </w:r>
          </w:del>
          <w:ins w:id="1682" w:author="Transkribus" w:date="2019-12-11T14:30:00Z">
            <w:r w:rsidRPr="00EE6742">
              <w:rPr>
                <w:rFonts w:ascii="Courier New" w:hAnsi="Courier New" w:cs="Courier New"/>
                <w:rtl/>
              </w:rPr>
              <w:t>بحيالشراب مدمة الهوية الى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الخيال </w:t>
          </w:r>
          <w:del w:id="16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اذا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طرب يخرج</w:delText>
            </w:r>
          </w:del>
          <w:ins w:id="1685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كمان اداطرب بجرج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الخيال </w:t>
          </w:r>
          <w:del w:id="16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ويغنى 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87" w:author="Transkribus" w:date="2019-12-11T14:30:00Z">
            <w:r w:rsidRPr="00EE6742">
              <w:rPr>
                <w:rFonts w:ascii="Courier New" w:hAnsi="Courier New" w:cs="Courier New"/>
                <w:rtl/>
              </w:rPr>
              <w:t>ويغنىلة</w:t>
            </w:r>
            <w:r w:rsidRPr="00EE6742">
              <w:rPr>
                <w:rFonts w:ascii="Courier New" w:hAnsi="Courier New" w:cs="Courier New"/>
                <w:rtl/>
              </w:rPr>
              <w:tab/>
              <w:t>١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688" w:author="Transkribus" w:date="2019-12-11T14:30:00Z"/>
          <w:rFonts w:ascii="Courier New" w:hAnsi="Courier New" w:cs="Courier New"/>
        </w:rPr>
      </w:pPr>
      <w:dir w:val="rtl">
        <w:dir w:val="rtl">
          <w:del w:id="16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صياد النحلة جاك</w:delText>
            </w:r>
          </w:del>
          <w:ins w:id="169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السريع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691" w:author="Transkribus" w:date="2019-12-11T14:30:00Z">
        <w:r w:rsidRPr="00EE6742">
          <w:rPr>
            <w:rFonts w:ascii="Courier New" w:hAnsi="Courier New" w:cs="Courier New"/>
            <w:rtl/>
          </w:rPr>
          <w:t>اباصياد الجلة جال</w:t>
        </w:r>
      </w:ins>
      <w:r w:rsidRPr="00EE6742">
        <w:rPr>
          <w:rFonts w:ascii="Courier New" w:hAnsi="Courier New" w:cs="Courier New"/>
          <w:rtl/>
        </w:rPr>
        <w:t xml:space="preserve"> العمل</w:t>
      </w:r>
      <w:del w:id="169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قم اخرج</w:delText>
            </w:r>
            <w:r>
              <w:delText>‬</w:delText>
            </w:r>
            <w:r>
              <w:delText>‬</w:delText>
            </w:r>
          </w:dir>
        </w:dir>
      </w:del>
      <w:ins w:id="1693" w:author="Transkribus" w:date="2019-12-11T14:30:00Z">
        <w:del w:id="1694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فم الخرح</w:delText>
          </w:r>
        </w:del>
      </w:ins>
      <w:r w:rsidRPr="00EE6742">
        <w:rPr>
          <w:rFonts w:ascii="Courier New" w:hAnsi="Courier New" w:cs="Courier New"/>
          <w:rtl/>
        </w:rPr>
        <w:t xml:space="preserve"> من بكر</w:t>
      </w:r>
      <w:del w:id="1695" w:author="Transkribus" w:date="2019-12-11T14:30:00Z">
        <w:r w:rsidRPr="009B6BCA">
          <w:rPr>
            <w:rFonts w:ascii="Courier New" w:hAnsi="Courier New" w:cs="Courier New"/>
            <w:rtl/>
          </w:rPr>
          <w:delText>ة</w:delText>
        </w:r>
      </w:del>
      <w:ins w:id="1696" w:author="Transkribus" w:date="2019-12-11T14:30:00Z">
        <w:r w:rsidRPr="00EE6742">
          <w:rPr>
            <w:rFonts w:ascii="Courier New" w:hAnsi="Courier New" w:cs="Courier New"/>
            <w:rtl/>
          </w:rPr>
          <w:t>ه</w:t>
        </w:r>
      </w:ins>
      <w:r w:rsidRPr="00EE6742">
        <w:rPr>
          <w:rFonts w:ascii="Courier New" w:hAnsi="Courier New" w:cs="Courier New"/>
          <w:rtl/>
        </w:rPr>
        <w:t xml:space="preserve"> هات العسل</w:t>
      </w:r>
      <w:del w:id="169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1698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وكان يعرف الموسي</w:t>
          </w:r>
          <w:del w:id="16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1700" w:author="Transkribus" w:date="2019-12-11T14:30:00Z">
            <w:r w:rsidRPr="00EE6742">
              <w:rPr>
                <w:rFonts w:ascii="Courier New" w:hAnsi="Courier New" w:cs="Courier New"/>
                <w:rtl/>
              </w:rPr>
              <w:t>ف</w:t>
            </w:r>
          </w:ins>
          <w:r w:rsidRPr="00EE6742">
            <w:rPr>
              <w:rFonts w:ascii="Courier New" w:hAnsi="Courier New" w:cs="Courier New"/>
              <w:rtl/>
            </w:rPr>
            <w:t>ى ويلعب بالعود و</w:t>
          </w:r>
          <w:del w:id="17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يج</w:delText>
            </w:r>
          </w:del>
          <w:ins w:id="1702" w:author="Transkribus" w:date="2019-12-11T14:30:00Z">
            <w:r w:rsidRPr="00EE6742">
              <w:rPr>
                <w:rFonts w:ascii="Courier New" w:hAnsi="Courier New" w:cs="Courier New"/>
                <w:rtl/>
              </w:rPr>
              <w:t>خ</w:t>
            </w:r>
          </w:ins>
          <w:r w:rsidRPr="00EE6742">
            <w:rPr>
              <w:rFonts w:ascii="Courier New" w:hAnsi="Courier New" w:cs="Courier New"/>
              <w:rtl/>
            </w:rPr>
            <w:t xml:space="preserve">لس على دكان فى جيرون </w:t>
          </w:r>
          <w:del w:id="17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للطب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70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لطب </w:t>
            </w:r>
          </w:ins>
          <w:r w:rsidRPr="00EE6742">
            <w:rPr>
              <w:rFonts w:ascii="Courier New" w:hAnsi="Courier New" w:cs="Courier New"/>
              <w:rtl/>
            </w:rPr>
            <w:t>ومسكنه فى دار</w:t>
          </w:r>
          <w:del w:id="17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الحجارة باللبادين وله مدائح كثيرة فى بنى 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706" w:author="Transkribus" w:date="2019-12-11T14:30:00Z"/>
          <w:rFonts w:ascii="Courier New" w:hAnsi="Courier New" w:cs="Courier New"/>
        </w:rPr>
      </w:pPr>
      <w:dir w:val="rtl">
        <w:dir w:val="rtl">
          <w:del w:id="17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صوفي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708" w:author="Transkribus" w:date="2019-12-11T14:30:00Z"/>
          <w:rFonts w:ascii="Courier New" w:hAnsi="Courier New" w:cs="Courier New"/>
        </w:rPr>
      </w:pPr>
      <w:dir w:val="rtl">
        <w:dir w:val="rtl">
          <w:del w:id="17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الذين كانوا رؤساء دمشق والمتحكمين فيها </w:delText>
            </w:r>
          </w:del>
          <w:ins w:id="171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الجارة البادين وله مداتح كشرة فى بنى الصوفى الدين كاتوار وساعدمسق والنحكمبن فيها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711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وذلك فى </w:t>
      </w:r>
      <w:ins w:id="1712" w:author="Transkribus" w:date="2019-12-11T14:30:00Z">
        <w:r w:rsidRPr="00EE6742">
          <w:rPr>
            <w:rFonts w:ascii="Courier New" w:hAnsi="Courier New" w:cs="Courier New"/>
            <w:rtl/>
          </w:rPr>
          <w:t>أب</w:t>
        </w:r>
      </w:ins>
      <w:r w:rsidRPr="00EE6742">
        <w:rPr>
          <w:rFonts w:ascii="Courier New" w:hAnsi="Courier New" w:cs="Courier New"/>
          <w:rtl/>
        </w:rPr>
        <w:t>ا</w:t>
      </w:r>
      <w:del w:id="1713" w:author="Transkribus" w:date="2019-12-11T14:30:00Z">
        <w:r w:rsidRPr="009B6BCA">
          <w:rPr>
            <w:rFonts w:ascii="Courier New" w:hAnsi="Courier New" w:cs="Courier New"/>
            <w:rtl/>
          </w:rPr>
          <w:delText>يا</w:delText>
        </w:r>
      </w:del>
      <w:r w:rsidRPr="00EE6742">
        <w:rPr>
          <w:rFonts w:ascii="Courier New" w:hAnsi="Courier New" w:cs="Courier New"/>
          <w:rtl/>
        </w:rPr>
        <w:t xml:space="preserve">م مجير الدين ابق بن محمد بن </w:t>
      </w:r>
      <w:del w:id="1714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ins w:id="1715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>و</w:t>
      </w:r>
      <w:del w:id="1716" w:author="Transkribus" w:date="2019-12-11T14:30:00Z">
        <w:r w:rsidRPr="009B6BCA">
          <w:rPr>
            <w:rFonts w:ascii="Courier New" w:hAnsi="Courier New" w:cs="Courier New"/>
            <w:rtl/>
          </w:rPr>
          <w:delText>ر</w:delText>
        </w:r>
      </w:del>
      <w:ins w:id="1717" w:author="Transkribus" w:date="2019-12-11T14:30:00Z">
        <w:r w:rsidRPr="00EE6742">
          <w:rPr>
            <w:rFonts w:ascii="Courier New" w:hAnsi="Courier New" w:cs="Courier New"/>
            <w:rtl/>
          </w:rPr>
          <w:t>د</w:t>
        </w:r>
      </w:ins>
      <w:r w:rsidRPr="00EE6742">
        <w:rPr>
          <w:rFonts w:ascii="Courier New" w:hAnsi="Courier New" w:cs="Courier New"/>
          <w:rtl/>
        </w:rPr>
        <w:t xml:space="preserve">ى بن </w:t>
      </w:r>
      <w:del w:id="1718" w:author="Transkribus" w:date="2019-12-11T14:30:00Z">
        <w:r w:rsidRPr="009B6BCA">
          <w:rPr>
            <w:rFonts w:ascii="Courier New" w:hAnsi="Courier New" w:cs="Courier New"/>
            <w:rtl/>
          </w:rPr>
          <w:delText>اتابك طغتكين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وسافر ابو</w:delText>
            </w:r>
          </w:del>
          <w:ins w:id="1720" w:author="Transkribus" w:date="2019-12-11T14:30:00Z">
            <w:r w:rsidRPr="00EE6742">
              <w:rPr>
                <w:rFonts w:ascii="Courier New" w:hAnsi="Courier New" w:cs="Courier New"/>
                <w:rtl/>
              </w:rPr>
              <w:t>امايك طفتكان وساقر أبو</w:t>
            </w:r>
          </w:ins>
          <w:r w:rsidRPr="00EE6742">
            <w:rPr>
              <w:rFonts w:ascii="Courier New" w:hAnsi="Courier New" w:cs="Courier New"/>
              <w:rtl/>
            </w:rPr>
            <w:t xml:space="preserve"> الحكم الى </w:t>
          </w:r>
          <w:del w:id="17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ins w:id="1722" w:author="Transkribus" w:date="2019-12-11T14:30:00Z">
            <w:r w:rsidRPr="00EE6742">
              <w:rPr>
                <w:rFonts w:ascii="Courier New" w:hAnsi="Courier New" w:cs="Courier New"/>
                <w:rtl/>
              </w:rPr>
              <w:t>د</w:t>
            </w:r>
          </w:ins>
          <w:r w:rsidRPr="00EE6742">
            <w:rPr>
              <w:rFonts w:ascii="Courier New" w:hAnsi="Courier New" w:cs="Courier New"/>
              <w:rtl/>
            </w:rPr>
            <w:t>غداد</w:t>
          </w:r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723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والبصرة وعاد الى د</w:t>
      </w:r>
      <w:del w:id="1724" w:author="Transkribus" w:date="2019-12-11T14:30:00Z">
        <w:r w:rsidRPr="009B6BCA">
          <w:rPr>
            <w:rFonts w:ascii="Courier New" w:hAnsi="Courier New" w:cs="Courier New"/>
            <w:rtl/>
          </w:rPr>
          <w:delText>مش</w:delText>
        </w:r>
      </w:del>
      <w:ins w:id="1725" w:author="Transkribus" w:date="2019-12-11T14:30:00Z">
        <w:r w:rsidRPr="00EE6742">
          <w:rPr>
            <w:rFonts w:ascii="Courier New" w:hAnsi="Courier New" w:cs="Courier New"/>
            <w:rtl/>
          </w:rPr>
          <w:t>يس</w:t>
        </w:r>
      </w:ins>
      <w:r w:rsidRPr="00EE6742">
        <w:rPr>
          <w:rFonts w:ascii="Courier New" w:hAnsi="Courier New" w:cs="Courier New"/>
          <w:rtl/>
        </w:rPr>
        <w:t xml:space="preserve">ق واقام بها الى حين </w:t>
      </w:r>
      <w:del w:id="1726" w:author="Transkribus" w:date="2019-12-11T14:30:00Z">
        <w:r w:rsidRPr="009B6BCA">
          <w:rPr>
            <w:rFonts w:ascii="Courier New" w:hAnsi="Courier New" w:cs="Courier New"/>
            <w:rtl/>
          </w:rPr>
          <w:delText>وفاته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1727" w:author="Transkribus" w:date="2019-12-11T14:30:00Z"/>
          <w:rFonts w:ascii="Courier New" w:hAnsi="Courier New" w:cs="Courier New"/>
        </w:rPr>
      </w:pPr>
      <w:dir w:val="rtl">
        <w:dir w:val="rtl">
          <w:del w:id="17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وتوفى رحمه الله لساعتين خلتا من ليلة الاربعاء سادس ذى القعدة سنة تسع واربعين وخمسمائة بدمشق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729" w:author="Transkribus" w:date="2019-12-11T14:30:00Z"/>
          <w:rFonts w:ascii="Courier New" w:hAnsi="Courier New" w:cs="Courier New"/>
        </w:rPr>
      </w:pPr>
      <w:dir w:val="rtl">
        <w:dir w:val="rtl">
          <w:del w:id="17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ابو الفضل بن الملحى وكتب بها الى ابى الحكم فى اثناء كتاب كتبه اليه شاكرا لفعله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ما جزى</w:delText>
            </w:r>
          </w:del>
          <w:ins w:id="1732" w:author="Transkribus" w:date="2019-12-11T14:30:00Z">
            <w:r w:rsidRPr="00EE6742">
              <w:rPr>
                <w:rFonts w:ascii="Courier New" w:hAnsi="Courier New" w:cs="Courier New"/>
                <w:rtl/>
              </w:rPr>
              <w:t>وفاقه ويوفى رجمه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الله </w:t>
          </w:r>
          <w:del w:id="17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امرءا بفعاله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فجازى الاخ البر الحكيم ابا الحكم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34" w:author="Transkribus" w:date="2019-12-11T14:30:00Z">
            <w:del w:id="173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اأساعة بن خلنا من املة</w:delText>
              </w:r>
            </w:del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736" w:author="Transkribus" w:date="2019-12-11T14:30:00Z"/>
          <w:rFonts w:ascii="Courier New" w:hAnsi="Courier New" w:cs="Courier New"/>
        </w:rPr>
      </w:pPr>
      <w:dir w:val="rtl">
        <w:dir w:val="rtl">
          <w:ins w:id="173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الاريعاعسادس ذى القعدم سنة ثسع وار بعين وشمسماثة ديسق اوقال أ أبو الفضل بن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738" w:author="Transkribus" w:date="2019-12-11T14:30:00Z"/>
          <w:rFonts w:ascii="Courier New" w:hAnsi="Courier New" w:cs="Courier New"/>
        </w:rPr>
      </w:pPr>
      <w:ins w:id="1739" w:author="Transkribus" w:date="2019-12-11T14:30:00Z">
        <w:r w:rsidRPr="00EE6742">
          <w:rPr>
            <w:rFonts w:ascii="Courier New" w:hAnsi="Courier New" w:cs="Courier New"/>
            <w:rtl/>
          </w:rPr>
          <w:t>الحى وتتب م الى أبى الحكم فى أثناء كمتاب كتبه البه شاكر الفعلة</w:t>
        </w:r>
      </w:ins>
    </w:p>
    <w:p w:rsidR="007C1FAA" w:rsidRPr="00EE6742" w:rsidRDefault="007C1FAA" w:rsidP="007C1FAA">
      <w:pPr>
        <w:pStyle w:val="NurText"/>
        <w:bidi/>
        <w:rPr>
          <w:ins w:id="1740" w:author="Transkribus" w:date="2019-12-11T14:30:00Z"/>
          <w:rFonts w:ascii="Courier New" w:hAnsi="Courier New" w:cs="Courier New"/>
        </w:rPr>
      </w:pPr>
      <w:ins w:id="1741" w:author="Transkribus" w:date="2019-12-11T14:30:00Z">
        <w:r w:rsidRPr="00EE6742">
          <w:rPr>
            <w:rFonts w:ascii="Courier New" w:hAnsi="Courier New" w:cs="Courier New"/>
            <w:rtl/>
          </w:rPr>
          <w:t>الطويل</w:t>
        </w:r>
      </w:ins>
    </w:p>
    <w:p w:rsidR="007C1FAA" w:rsidRPr="00EE6742" w:rsidRDefault="007C1FAA" w:rsidP="007C1FAA">
      <w:pPr>
        <w:pStyle w:val="NurText"/>
        <w:bidi/>
        <w:rPr>
          <w:ins w:id="1742" w:author="Transkribus" w:date="2019-12-11T14:30:00Z"/>
          <w:rFonts w:ascii="Courier New" w:hAnsi="Courier New" w:cs="Courier New"/>
        </w:rPr>
      </w:pPr>
      <w:ins w:id="1743" w:author="Transkribus" w:date="2019-12-11T14:30:00Z">
        <w:r w:rsidRPr="00EE6742">
          <w:rPr>
            <w:rFonts w:ascii="Courier New" w:hAnsi="Courier New" w:cs="Courier New"/>
            <w:rtl/>
          </w:rPr>
          <w:t>داقا حزى الله امرا بفعاله ٤ غانى الاح اليبر الحكم ابا الحكم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هو ال</w:t>
      </w:r>
      <w:del w:id="1744" w:author="Transkribus" w:date="2019-12-11T14:30:00Z">
        <w:r w:rsidRPr="009B6BCA">
          <w:rPr>
            <w:rFonts w:ascii="Courier New" w:hAnsi="Courier New" w:cs="Courier New"/>
            <w:rtl/>
          </w:rPr>
          <w:delText>في</w:delText>
        </w:r>
      </w:del>
      <w:ins w:id="1745" w:author="Transkribus" w:date="2019-12-11T14:30:00Z">
        <w:r w:rsidRPr="00EE6742">
          <w:rPr>
            <w:rFonts w:ascii="Courier New" w:hAnsi="Courier New" w:cs="Courier New"/>
            <w:rtl/>
          </w:rPr>
          <w:t>قب</w:t>
        </w:r>
      </w:ins>
      <w:r w:rsidRPr="00EE6742">
        <w:rPr>
          <w:rFonts w:ascii="Courier New" w:hAnsi="Courier New" w:cs="Courier New"/>
          <w:rtl/>
        </w:rPr>
        <w:t xml:space="preserve">لسوف الفرد </w:t>
      </w:r>
      <w:del w:id="1746" w:author="Transkribus" w:date="2019-12-11T14:30:00Z">
        <w:r w:rsidRPr="009B6BCA">
          <w:rPr>
            <w:rFonts w:ascii="Courier New" w:hAnsi="Courier New" w:cs="Courier New"/>
            <w:rtl/>
          </w:rPr>
          <w:delText>والفاضل الذي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اقر له بالحكمة</w:delText>
            </w:r>
            <w:r>
              <w:delText>‬</w:delText>
            </w:r>
            <w:r>
              <w:delText>‬</w:delText>
            </w:r>
          </w:dir>
        </w:dir>
      </w:del>
      <w:ins w:id="1747" w:author="Transkribus" w:date="2019-12-11T14:30:00Z">
        <w:del w:id="1748" w:author="Transkribus" w:date="2019-12-11T14:30:00Z">
          <w:r w:rsidRPr="00EE6742">
            <w:rPr>
              <w:rFonts w:ascii="Courier New" w:hAnsi="Courier New" w:cs="Courier New"/>
              <w:rtl/>
            </w:rPr>
            <w:delText>والقاضل الذى * أفرله بالحكسمة</w:delText>
          </w:r>
        </w:del>
      </w:ins>
      <w:r w:rsidRPr="00EE6742">
        <w:rPr>
          <w:rFonts w:ascii="Courier New" w:hAnsi="Courier New" w:cs="Courier New"/>
          <w:rtl/>
        </w:rPr>
        <w:t xml:space="preserve"> العرب وال</w:t>
      </w:r>
      <w:del w:id="1749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1750" w:author="Transkribus" w:date="2019-12-11T14:30:00Z">
        <w:r w:rsidRPr="00EE6742">
          <w:rPr>
            <w:rFonts w:ascii="Courier New" w:hAnsi="Courier New" w:cs="Courier New"/>
            <w:rtl/>
          </w:rPr>
          <w:t>ن</w:t>
        </w:r>
      </w:ins>
      <w:r w:rsidRPr="00EE6742">
        <w:rPr>
          <w:rFonts w:ascii="Courier New" w:hAnsi="Courier New" w:cs="Courier New"/>
          <w:rtl/>
        </w:rPr>
        <w:t>ج</w:t>
      </w:r>
      <w:ins w:id="1751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>م</w:t>
      </w:r>
      <w:del w:id="175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1753" w:author="Transkribus" w:date="2019-12-11T14:30:00Z"/>
          <w:rFonts w:ascii="Courier New" w:hAnsi="Courier New" w:cs="Courier New"/>
        </w:rPr>
      </w:pPr>
      <w:dir w:val="rtl">
        <w:dir w:val="rtl">
          <w:del w:id="17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يدبر تدبير 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مسيح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9B6BCA" w:rsidRDefault="007C1FAA" w:rsidP="007C1FAA">
      <w:pPr>
        <w:pStyle w:val="NurText"/>
        <w:bidi/>
        <w:rPr>
          <w:del w:id="1755" w:author="Transkribus" w:date="2019-12-11T14:30:00Z"/>
          <w:rFonts w:ascii="Courier New" w:hAnsi="Courier New" w:cs="Courier New"/>
        </w:rPr>
      </w:pPr>
      <w:dir w:val="rtl">
        <w:dir w:val="rtl">
          <w:ins w:id="175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بدير عد دير الاسسع </w:t>
            </w:r>
          </w:ins>
          <w:r w:rsidRPr="00EE6742">
            <w:rPr>
              <w:rFonts w:ascii="Courier New" w:hAnsi="Courier New" w:cs="Courier New"/>
              <w:rtl/>
            </w:rPr>
            <w:t>مريضه</w:t>
          </w:r>
          <w:del w:id="175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فلو راءه ابقراط زلت به</w:delText>
            </w:r>
          </w:del>
          <w:ins w:id="175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* فلوزاءه بقراط زلببة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القدم</w:t>
          </w:r>
          <w:del w:id="176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فينتاشنى</w:delText>
            </w:r>
          </w:del>
          <w:ins w:id="1762" w:author="Transkribus" w:date="2019-12-11T14:30:00Z">
            <w:r w:rsidRPr="00EE6742">
              <w:rPr>
                <w:rFonts w:ascii="Courier New" w:hAnsi="Courier New" w:cs="Courier New"/>
                <w:rtl/>
              </w:rPr>
              <w:t>بينناسى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7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قب</w:delText>
            </w:r>
          </w:del>
          <w:ins w:id="1764" w:author="Transkribus" w:date="2019-12-11T14:30:00Z">
            <w:r w:rsidRPr="00EE6742">
              <w:rPr>
                <w:rFonts w:ascii="Courier New" w:hAnsi="Courier New" w:cs="Courier New"/>
                <w:rtl/>
              </w:rPr>
              <w:t>هي</w:t>
            </w:r>
          </w:ins>
          <w:r w:rsidRPr="00EE6742">
            <w:rPr>
              <w:rFonts w:ascii="Courier New" w:hAnsi="Courier New" w:cs="Courier New"/>
              <w:rtl/>
            </w:rPr>
            <w:t>ضة الدهر بعدما</w:t>
          </w:r>
          <w:del w:id="176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الم بانواع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66" w:author="Transkribus" w:date="2019-12-11T14:30:00Z">
            <w:del w:id="176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ألم أبو اج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ال</w:t>
          </w:r>
          <w:del w:id="17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ض</w:delText>
            </w:r>
          </w:del>
          <w:ins w:id="1769" w:author="Transkribus" w:date="2019-12-11T14:30:00Z">
            <w:r w:rsidRPr="00EE6742">
              <w:rPr>
                <w:rFonts w:ascii="Courier New" w:hAnsi="Courier New" w:cs="Courier New"/>
                <w:rtl/>
              </w:rPr>
              <w:t>غ</w:t>
            </w:r>
          </w:ins>
          <w:r w:rsidRPr="00EE6742">
            <w:rPr>
              <w:rFonts w:ascii="Courier New" w:hAnsi="Courier New" w:cs="Courier New"/>
              <w:rtl/>
            </w:rPr>
            <w:t>ر والالم</w:t>
          </w:r>
          <w:del w:id="177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وبوانى</w:delText>
            </w:r>
          </w:del>
          <w:ins w:id="1772" w:author="Transkribus" w:date="2019-12-11T14:30:00Z">
            <w:r w:rsidRPr="00EE6742">
              <w:rPr>
                <w:rFonts w:ascii="Courier New" w:hAnsi="Courier New" w:cs="Courier New"/>
                <w:rtl/>
              </w:rPr>
              <w:t>وبق أنى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7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</w:delText>
            </w:r>
          </w:del>
          <w:ins w:id="1774" w:author="Transkribus" w:date="2019-12-11T14:30:00Z">
            <w:r w:rsidRPr="00EE6742">
              <w:rPr>
                <w:rFonts w:ascii="Courier New" w:hAnsi="Courier New" w:cs="Courier New"/>
                <w:rtl/>
              </w:rPr>
              <w:t>ز</w:t>
            </w:r>
          </w:ins>
          <w:r w:rsidRPr="00EE6742">
            <w:rPr>
              <w:rFonts w:ascii="Courier New" w:hAnsi="Courier New" w:cs="Courier New"/>
              <w:rtl/>
            </w:rPr>
            <w:t xml:space="preserve">ايه خير </w:t>
          </w:r>
          <w:del w:id="17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معقل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فبرا من ضرى وابرا من السقم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76" w:author="Transkribus" w:date="2019-12-11T14:30:00Z">
            <w:del w:id="177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معفل * فير أمن صرى وابرامن السعم</w:delText>
              </w:r>
            </w:del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778" w:author="Transkribus" w:date="2019-12-11T14:30:00Z"/>
          <w:rFonts w:ascii="Courier New" w:hAnsi="Courier New" w:cs="Courier New"/>
        </w:rPr>
      </w:pPr>
      <w:dir w:val="rtl">
        <w:dir w:val="rtl">
          <w:del w:id="17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وما زال يهدينى الى كل منهج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باراء مفضال له سنها الكرم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1780" w:author="Transkribus" w:date="2019-12-11T14:30:00Z"/>
          <w:del w:id="1781" w:author="Transkribus" w:date="2019-12-11T14:30:00Z"/>
          <w:rFonts w:ascii="Courier New" w:hAnsi="Courier New" w:cs="Courier New"/>
        </w:rPr>
      </w:pPr>
      <w:dir w:val="rtl">
        <w:dir w:val="rtl">
          <w:del w:id="17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يضيء سنا افكارها</w:delText>
            </w:r>
          </w:del>
          <w:ins w:id="1783" w:author="Transkribus" w:date="2019-12-11T14:30:00Z">
            <w:r w:rsidRPr="00EE6742">
              <w:rPr>
                <w:rFonts w:ascii="Courier New" w:hAnsi="Courier New" w:cs="Courier New"/>
                <w:rtl/>
              </w:rPr>
              <w:t>وماز ال مهدسى الى ل منهيم  باراعمفضال لهسنها الفرم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784" w:author="Transkribus" w:date="2019-12-11T14:30:00Z">
        <w:r w:rsidRPr="00EE6742">
          <w:rPr>
            <w:rFonts w:ascii="Courier New" w:hAnsi="Courier New" w:cs="Courier New"/>
            <w:rtl/>
          </w:rPr>
          <w:t>ابضى مسناأفكارها</w:t>
        </w:r>
      </w:ins>
      <w:r w:rsidRPr="00EE6742">
        <w:rPr>
          <w:rFonts w:ascii="Courier New" w:hAnsi="Courier New" w:cs="Courier New"/>
          <w:rtl/>
        </w:rPr>
        <w:t xml:space="preserve"> فكانها</w:t>
      </w:r>
      <w:del w:id="178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1786" w:author="Transkribus" w:date="2019-12-11T14:30:00Z">
        <w:del w:id="1787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</w:delText>
          </w:r>
        </w:del>
      </w:ins>
      <w:r w:rsidRPr="00EE6742">
        <w:rPr>
          <w:rFonts w:ascii="Courier New" w:hAnsi="Courier New" w:cs="Courier New"/>
          <w:rtl/>
        </w:rPr>
        <w:t xml:space="preserve">شموس </w:t>
      </w:r>
      <w:del w:id="1788" w:author="Transkribus" w:date="2019-12-11T14:30:00Z">
        <w:r w:rsidRPr="009B6BCA">
          <w:rPr>
            <w:rFonts w:ascii="Courier New" w:hAnsi="Courier New" w:cs="Courier New"/>
            <w:rtl/>
          </w:rPr>
          <w:delText>جلا اشراقها حندس الظلم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789" w:author="Transkribus" w:date="2019-12-11T14:30:00Z">
        <w:r w:rsidRPr="00EE6742">
          <w:rPr>
            <w:rFonts w:ascii="Courier New" w:hAnsi="Courier New" w:cs="Courier New"/>
            <w:rtl/>
          </w:rPr>
          <w:t>حلاشر افها جندس الطلح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وقام بامرى </w:t>
          </w:r>
          <w:del w:id="17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 تقاعد اسرتي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مقام ابى فى كرمتى او مقام ام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91" w:author="Transkribus" w:date="2019-12-11T14:30:00Z">
            <w:del w:id="179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ادتقاعد اسرفى بى مسام أبى فى كرمنى أو سقام أم</w:delText>
              </w:r>
            </w:del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793" w:author="Transkribus" w:date="2019-12-11T14:30:00Z"/>
          <w:rFonts w:ascii="Courier New" w:hAnsi="Courier New" w:cs="Courier New"/>
        </w:rPr>
      </w:pPr>
      <w:dir w:val="rtl">
        <w:dir w:val="rtl">
          <w:del w:id="17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وانقض ظهرى ما تحامل ثقله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ووكل بى طرفا اذا نمت لم ينم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9B6BCA" w:rsidRDefault="007C1FAA" w:rsidP="007C1FAA">
      <w:pPr>
        <w:pStyle w:val="NurText"/>
        <w:bidi/>
        <w:rPr>
          <w:del w:id="1795" w:author="Transkribus" w:date="2019-12-11T14:30:00Z"/>
          <w:rFonts w:ascii="Courier New" w:hAnsi="Courier New" w:cs="Courier New"/>
        </w:rPr>
      </w:pPr>
      <w:dir w:val="rtl">
        <w:dir w:val="rtl">
          <w:del w:id="17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وضم ولم يمنن لجسمى شفاءه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فلولاه قد اصبحت لحما على وضم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1797" w:author="Transkribus" w:date="2019-12-11T14:30:00Z"/>
          <w:del w:id="1798" w:author="Transkribus" w:date="2019-12-11T14:30:00Z"/>
          <w:rFonts w:ascii="Courier New" w:hAnsi="Courier New" w:cs="Courier New"/>
        </w:rPr>
      </w:pPr>
      <w:dir w:val="rtl">
        <w:dir w:val="rtl">
          <w:del w:id="17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فاصبح سلمى الدهر</w:delText>
            </w:r>
          </w:del>
          <w:ins w:id="1800" w:author="Transkribus" w:date="2019-12-11T14:30:00Z">
            <w:r w:rsidRPr="00EE6742">
              <w:rPr>
                <w:rFonts w:ascii="Courier New" w:hAnsi="Courier New" w:cs="Courier New"/>
                <w:rtl/>
              </w:rPr>
              <w:t>وأيقض طورى نانجامل معله * ووكل بى طرقا ادامت ثم يم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801" w:author="Transkribus" w:date="2019-12-11T14:30:00Z"/>
          <w:rFonts w:ascii="Courier New" w:hAnsi="Courier New" w:cs="Courier New"/>
        </w:rPr>
      </w:pPr>
      <w:ins w:id="1802" w:author="Transkribus" w:date="2019-12-11T14:30:00Z">
        <w:r w:rsidRPr="00EE6742">
          <w:rPr>
            <w:rFonts w:ascii="Courier New" w:hAnsi="Courier New" w:cs="Courier New"/>
            <w:rtl/>
          </w:rPr>
          <w:t>اوهيم ولم ثمسين اشمى صقاءه * فلولامقد أصيحت سثماعلى وشم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803" w:author="Transkribus" w:date="2019-12-11T14:30:00Z">
        <w:r w:rsidRPr="00EE6742">
          <w:rPr>
            <w:rFonts w:ascii="Courier New" w:hAnsi="Courier New" w:cs="Courier New"/>
            <w:rtl/>
          </w:rPr>
          <w:t>فاصح سلى الديعر</w:t>
        </w:r>
      </w:ins>
      <w:r w:rsidRPr="00EE6742">
        <w:rPr>
          <w:rFonts w:ascii="Courier New" w:hAnsi="Courier New" w:cs="Courier New"/>
          <w:rtl/>
        </w:rPr>
        <w:t xml:space="preserve"> بعد </w:t>
      </w:r>
      <w:del w:id="1804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1805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>رو</w:t>
      </w:r>
      <w:del w:id="1806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ins w:id="1807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>ه</w:t>
      </w:r>
      <w:del w:id="180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عليه سلام الله </w:t>
          </w:r>
          <w:del w:id="18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اورق</w:delText>
            </w:r>
          </w:del>
          <w:ins w:id="1810" w:author="Transkribus" w:date="2019-12-11T14:30:00Z">
            <w:r w:rsidRPr="00EE6742">
              <w:rPr>
                <w:rFonts w:ascii="Courier New" w:hAnsi="Courier New" w:cs="Courier New"/>
                <w:rtl/>
              </w:rPr>
              <w:t>ماأورق</w:t>
            </w:r>
          </w:ins>
          <w:r w:rsidRPr="00EE6742">
            <w:rPr>
              <w:rFonts w:ascii="Courier New" w:hAnsi="Courier New" w:cs="Courier New"/>
              <w:rtl/>
            </w:rPr>
            <w:t xml:space="preserve"> السلم</w:t>
          </w:r>
          <w:del w:id="18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الطويل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812" w:author="Transkribus" w:date="2019-12-11T14:30:00Z"/>
          <w:rFonts w:ascii="Courier New" w:hAnsi="Courier New" w:cs="Courier New"/>
        </w:rPr>
      </w:pPr>
      <w:dir w:val="rtl">
        <w:dir w:val="rtl">
          <w:del w:id="18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ابو</w:delText>
            </w:r>
          </w:del>
          <w:ins w:id="1814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اوكان أبو</w:t>
            </w:r>
          </w:ins>
          <w:r w:rsidRPr="00EE6742">
            <w:rPr>
              <w:rFonts w:ascii="Courier New" w:hAnsi="Courier New" w:cs="Courier New"/>
              <w:rtl/>
            </w:rPr>
            <w:t xml:space="preserve"> الحكم </w:t>
          </w:r>
          <w:del w:id="18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يهاجى جماعة</w:delText>
            </w:r>
          </w:del>
          <w:ins w:id="1816" w:author="Transkribus" w:date="2019-12-11T14:30:00Z">
            <w:r w:rsidRPr="00EE6742">
              <w:rPr>
                <w:rFonts w:ascii="Courier New" w:hAnsi="Courier New" w:cs="Courier New"/>
                <w:rtl/>
              </w:rPr>
              <w:t>به اخى جماعسة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8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الشعراء الذين</w:delText>
            </w:r>
          </w:del>
          <w:ins w:id="181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الشعراة الدين</w:t>
            </w:r>
          </w:ins>
          <w:r w:rsidRPr="00EE6742">
            <w:rPr>
              <w:rFonts w:ascii="Courier New" w:hAnsi="Courier New" w:cs="Courier New"/>
              <w:rtl/>
            </w:rPr>
            <w:t xml:space="preserve"> كانوا فى </w:t>
          </w:r>
          <w:del w:id="18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وقته ويهاجونه وللعرقلة</w:delText>
            </w:r>
          </w:del>
          <w:ins w:id="1820" w:author="Transkribus" w:date="2019-12-11T14:30:00Z">
            <w:r w:rsidRPr="00EE6742">
              <w:rPr>
                <w:rFonts w:ascii="Courier New" w:hAnsi="Courier New" w:cs="Courier New"/>
                <w:rtl/>
              </w:rPr>
              <w:t>وفته ويها جوه ولعرقلة</w:t>
            </w:r>
          </w:ins>
          <w:r w:rsidRPr="00EE6742">
            <w:rPr>
              <w:rFonts w:ascii="Courier New" w:hAnsi="Courier New" w:cs="Courier New"/>
              <w:rtl/>
            </w:rPr>
            <w:t xml:space="preserve"> وهو </w:t>
          </w:r>
          <w:del w:id="18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ابو </w:delText>
            </w:r>
          </w:del>
          <w:ins w:id="1822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أبوا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823" w:author="Transkribus" w:date="2019-12-11T14:30:00Z"/>
          <w:rFonts w:ascii="Courier New" w:hAnsi="Courier New" w:cs="Courier New"/>
        </w:rPr>
      </w:pPr>
      <w:ins w:id="1824" w:author="Transkribus" w:date="2019-12-11T14:30:00Z">
        <w:r w:rsidRPr="00EE6742">
          <w:rPr>
            <w:rFonts w:ascii="Courier New" w:hAnsi="Courier New" w:cs="Courier New"/>
            <w:rtl/>
          </w:rPr>
          <w:t>اسريع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الندى ح</w:t>
      </w:r>
      <w:del w:id="1825" w:author="Transkribus" w:date="2019-12-11T14:30:00Z">
        <w:r w:rsidRPr="009B6BCA">
          <w:rPr>
            <w:rFonts w:ascii="Courier New" w:hAnsi="Courier New" w:cs="Courier New"/>
            <w:rtl/>
          </w:rPr>
          <w:delText>س</w:delText>
        </w:r>
      </w:del>
      <w:ins w:id="1826" w:author="Transkribus" w:date="2019-12-11T14:30:00Z">
        <w:r w:rsidRPr="00EE6742">
          <w:rPr>
            <w:rFonts w:ascii="Courier New" w:hAnsi="Courier New" w:cs="Courier New"/>
            <w:rtl/>
          </w:rPr>
          <w:t>بي</w:t>
        </w:r>
      </w:ins>
      <w:r w:rsidRPr="00EE6742">
        <w:rPr>
          <w:rFonts w:ascii="Courier New" w:hAnsi="Courier New" w:cs="Courier New"/>
          <w:rtl/>
        </w:rPr>
        <w:t xml:space="preserve">ان بن </w:t>
      </w:r>
      <w:del w:id="1827" w:author="Transkribus" w:date="2019-12-11T14:30:00Z">
        <w:r w:rsidRPr="009B6BCA">
          <w:rPr>
            <w:rFonts w:ascii="Courier New" w:hAnsi="Courier New" w:cs="Courier New"/>
            <w:rtl/>
          </w:rPr>
          <w:delText>نمير الكلبى يهجو ابا</w:delText>
        </w:r>
      </w:del>
      <w:ins w:id="1828" w:author="Transkribus" w:date="2019-12-11T14:30:00Z">
        <w:r w:rsidRPr="00EE6742">
          <w:rPr>
            <w:rFonts w:ascii="Courier New" w:hAnsi="Courier New" w:cs="Courier New"/>
            <w:rtl/>
          </w:rPr>
          <w:t>غير الكاى به موابا</w:t>
        </w:r>
      </w:ins>
      <w:r w:rsidRPr="00EE6742">
        <w:rPr>
          <w:rFonts w:ascii="Courier New" w:hAnsi="Courier New" w:cs="Courier New"/>
          <w:rtl/>
        </w:rPr>
        <w:t xml:space="preserve"> الحكم</w:t>
      </w:r>
      <w:del w:id="182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1830" w:author="Transkribus" w:date="2019-12-11T14:30:00Z"/>
          <w:rFonts w:ascii="Courier New" w:hAnsi="Courier New" w:cs="Courier New"/>
        </w:rPr>
      </w:pPr>
      <w:dir w:val="rtl">
        <w:dir w:val="rtl">
          <w:del w:id="18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لنا طبيب شاعر اشتر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اراحنا من شخصه الله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1832" w:author="Transkribus" w:date="2019-12-11T14:30:00Z"/>
          <w:del w:id="1833" w:author="Transkribus" w:date="2019-12-11T14:30:00Z"/>
          <w:rFonts w:ascii="Courier New" w:hAnsi="Courier New" w:cs="Courier New"/>
        </w:rPr>
      </w:pPr>
      <w:dir w:val="rtl">
        <w:dir w:val="rtl">
          <w:del w:id="18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عاد</w:delText>
            </w:r>
          </w:del>
          <w:ins w:id="1835" w:author="Transkribus" w:date="2019-12-11T14:30:00Z">
            <w:r w:rsidRPr="00EE6742">
              <w:rPr>
                <w:rFonts w:ascii="Courier New" w:hAnsi="Courier New" w:cs="Courier New"/>
                <w:rtl/>
              </w:rPr>
              <w:t>١٤*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836" w:author="Transkribus" w:date="2019-12-11T14:30:00Z"/>
          <w:rFonts w:ascii="Courier New" w:hAnsi="Courier New" w:cs="Courier New"/>
        </w:rPr>
      </w:pPr>
      <w:ins w:id="1837" w:author="Transkribus" w:date="2019-12-11T14:30:00Z">
        <w:r w:rsidRPr="00EE6742">
          <w:rPr>
            <w:rFonts w:ascii="Courier New" w:hAnsi="Courier New" w:cs="Courier New"/>
            <w:rtl/>
          </w:rPr>
          <w:t>لباطبيب شاعراشتر * أر احنامن سحصه الله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838" w:author="Transkribus" w:date="2019-12-11T14:30:00Z">
        <w:r w:rsidRPr="00EE6742">
          <w:rPr>
            <w:rFonts w:ascii="Courier New" w:hAnsi="Courier New" w:cs="Courier New"/>
            <w:rtl/>
          </w:rPr>
          <w:t>باعاد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839" w:author="Transkribus" w:date="2019-12-11T14:30:00Z">
        <w:r w:rsidRPr="009B6BCA">
          <w:rPr>
            <w:rFonts w:ascii="Courier New" w:hAnsi="Courier New" w:cs="Courier New"/>
            <w:rtl/>
          </w:rPr>
          <w:delText>صبحة يوم فتى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الا وفى</w:delText>
            </w:r>
            <w:r>
              <w:delText>‬</w:delText>
            </w:r>
            <w:r>
              <w:delText>‬</w:delText>
            </w:r>
          </w:dir>
        </w:dir>
      </w:del>
      <w:ins w:id="1840" w:author="Transkribus" w:date="2019-12-11T14:30:00Z">
        <w:del w:id="1841" w:author="Transkribus" w:date="2019-12-11T14:30:00Z">
          <w:r w:rsidRPr="00EE6742">
            <w:rPr>
              <w:rFonts w:ascii="Courier New" w:hAnsi="Courier New" w:cs="Courier New"/>
              <w:rtl/>
            </w:rPr>
            <w:delText>سيحه وم فنى * الاوفى</w:delText>
          </w:r>
        </w:del>
      </w:ins>
      <w:r w:rsidRPr="00EE6742">
        <w:rPr>
          <w:rFonts w:ascii="Courier New" w:hAnsi="Courier New" w:cs="Courier New"/>
          <w:rtl/>
        </w:rPr>
        <w:t xml:space="preserve"> باقيه رثاه</w:t>
      </w:r>
      <w:del w:id="1842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السريع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1843" w:author="Transkribus" w:date="2019-12-11T14:30:00Z"/>
          <w:rFonts w:ascii="Courier New" w:hAnsi="Courier New" w:cs="Courier New"/>
        </w:rPr>
      </w:pPr>
      <w:dir w:val="rtl">
        <w:dir w:val="rtl">
          <w:del w:id="18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ايضا فيه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845" w:author="Transkribus" w:date="2019-12-11T14:30:00Z"/>
          <w:rFonts w:ascii="Courier New" w:hAnsi="Courier New" w:cs="Courier New"/>
        </w:rPr>
      </w:pPr>
      <w:dir w:val="rtl">
        <w:dir w:val="rtl">
          <w:del w:id="18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عين سحى</w:delText>
            </w:r>
          </w:del>
          <w:ins w:id="1847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اوقال أبشاقة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848" w:author="Transkribus" w:date="2019-12-11T14:30:00Z"/>
          <w:rFonts w:ascii="Courier New" w:hAnsi="Courier New" w:cs="Courier New"/>
        </w:rPr>
      </w:pPr>
      <w:ins w:id="1849" w:author="Transkribus" w:date="2019-12-11T14:30:00Z">
        <w:r w:rsidRPr="00EE6742">
          <w:rPr>
            <w:rFonts w:ascii="Courier New" w:hAnsi="Courier New" w:cs="Courier New"/>
            <w:rtl/>
          </w:rPr>
          <w:t>النسيط٢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850" w:author="Transkribus" w:date="2019-12-11T14:30:00Z">
        <w:r w:rsidRPr="00EE6742">
          <w:rPr>
            <w:rFonts w:ascii="Courier New" w:hAnsi="Courier New" w:cs="Courier New"/>
            <w:rtl/>
          </w:rPr>
          <w:t>اباعين سحق</w:t>
        </w:r>
      </w:ins>
      <w:r w:rsidRPr="00EE6742">
        <w:rPr>
          <w:rFonts w:ascii="Courier New" w:hAnsi="Courier New" w:cs="Courier New"/>
          <w:rtl/>
        </w:rPr>
        <w:t xml:space="preserve"> بدمع </w:t>
      </w:r>
      <w:del w:id="1851" w:author="Transkribus" w:date="2019-12-11T14:30:00Z">
        <w:r w:rsidRPr="009B6BCA">
          <w:rPr>
            <w:rFonts w:ascii="Courier New" w:hAnsi="Courier New" w:cs="Courier New"/>
            <w:rtl/>
          </w:rPr>
          <w:delText>س</w:delText>
        </w:r>
      </w:del>
      <w:ins w:id="1852" w:author="Transkribus" w:date="2019-12-11T14:30:00Z">
        <w:r w:rsidRPr="00EE6742">
          <w:rPr>
            <w:rFonts w:ascii="Courier New" w:hAnsi="Courier New" w:cs="Courier New"/>
            <w:rtl/>
          </w:rPr>
          <w:t>ص</w:t>
        </w:r>
      </w:ins>
      <w:r w:rsidRPr="00EE6742">
        <w:rPr>
          <w:rFonts w:ascii="Courier New" w:hAnsi="Courier New" w:cs="Courier New"/>
          <w:rtl/>
        </w:rPr>
        <w:t>اكب ودم</w:t>
      </w:r>
      <w:del w:id="185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1854" w:author="Transkribus" w:date="2019-12-11T14:30:00Z">
        <w:del w:id="1855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</w:delText>
          </w:r>
        </w:del>
      </w:ins>
      <w:r w:rsidRPr="00EE6742">
        <w:rPr>
          <w:rFonts w:ascii="Courier New" w:hAnsi="Courier New" w:cs="Courier New"/>
          <w:rtl/>
        </w:rPr>
        <w:t>على الحك</w:t>
      </w:r>
      <w:del w:id="1856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r w:rsidRPr="00EE6742">
        <w:rPr>
          <w:rFonts w:ascii="Courier New" w:hAnsi="Courier New" w:cs="Courier New"/>
          <w:rtl/>
        </w:rPr>
        <w:t xml:space="preserve">م الذى </w:t>
      </w:r>
      <w:del w:id="1857" w:author="Transkribus" w:date="2019-12-11T14:30:00Z">
        <w:r w:rsidRPr="009B6BCA">
          <w:rPr>
            <w:rFonts w:ascii="Courier New" w:hAnsi="Courier New" w:cs="Courier New"/>
            <w:rtl/>
          </w:rPr>
          <w:delText>يكنى ابا</w:delText>
        </w:r>
      </w:del>
      <w:ins w:id="1858" w:author="Transkribus" w:date="2019-12-11T14:30:00Z">
        <w:r w:rsidRPr="00EE6742">
          <w:rPr>
            <w:rFonts w:ascii="Courier New" w:hAnsi="Courier New" w:cs="Courier New"/>
            <w:rtl/>
          </w:rPr>
          <w:t>بكى أبا</w:t>
        </w:r>
      </w:ins>
      <w:r w:rsidRPr="00EE6742">
        <w:rPr>
          <w:rFonts w:ascii="Courier New" w:hAnsi="Courier New" w:cs="Courier New"/>
          <w:rtl/>
        </w:rPr>
        <w:t xml:space="preserve"> الحكم</w:t>
      </w:r>
      <w:del w:id="185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قد كان لا رحم</w:delText>
            </w:r>
          </w:del>
          <w:ins w:id="1861" w:author="Transkribus" w:date="2019-12-11T14:30:00Z">
            <w:r w:rsidRPr="00EE6742">
              <w:rPr>
                <w:rFonts w:ascii="Courier New" w:hAnsi="Courier New" w:cs="Courier New"/>
                <w:rtl/>
              </w:rPr>
              <w:t>فد كمان لار جم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الرحمن </w:t>
          </w:r>
          <w:del w:id="18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شيبته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ولا سقى قبره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863" w:author="Transkribus" w:date="2019-12-11T14:30:00Z">
            <w:del w:id="186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شبيثه * ولاصفى بره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صيب الديم</w:t>
          </w:r>
          <w:del w:id="186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شيخا يرى</w:delText>
            </w:r>
          </w:del>
          <w:ins w:id="1867" w:author="Transkribus" w:date="2019-12-11T14:30:00Z">
            <w:r w:rsidRPr="00EE6742">
              <w:rPr>
                <w:rFonts w:ascii="Courier New" w:hAnsi="Courier New" w:cs="Courier New"/>
                <w:rtl/>
              </w:rPr>
              <w:t>اب خابرى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الصلوات الخمس نافلة</w:t>
          </w:r>
          <w:del w:id="186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>و</w:t>
              </w:r>
              <w:del w:id="1869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ي</w:delText>
                </w:r>
              </w:del>
              <w:ins w:id="1870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ب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>س</w:t>
              </w:r>
              <w:del w:id="1871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ت</w:delText>
                </w:r>
              </w:del>
              <w:r w:rsidRPr="00EE6742">
                <w:rPr>
                  <w:rFonts w:ascii="Courier New" w:hAnsi="Courier New" w:cs="Courier New"/>
                  <w:rtl/>
                </w:rPr>
                <w:t>حل دم الح</w:t>
              </w:r>
              <w:del w:id="1872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ج</w:delText>
                </w:r>
              </w:del>
              <w:r w:rsidRPr="00EE6742">
                <w:rPr>
                  <w:rFonts w:ascii="Courier New" w:hAnsi="Courier New" w:cs="Courier New"/>
                  <w:rtl/>
                </w:rPr>
                <w:t xml:space="preserve">اج فى </w:t>
              </w:r>
              <w:del w:id="1873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الحرم البسيط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1874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الجزم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7C1FAA" w:rsidRPr="00EE6742" w:rsidRDefault="007C1FAA" w:rsidP="007C1FAA">
      <w:pPr>
        <w:pStyle w:val="NurText"/>
        <w:bidi/>
        <w:rPr>
          <w:ins w:id="1875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اقول </w:t>
          </w:r>
          <w:del w:id="18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وصف العرقلة لابى</w:delText>
            </w:r>
          </w:del>
          <w:ins w:id="1877" w:author="Transkribus" w:date="2019-12-11T14:30:00Z">
            <w:r w:rsidRPr="00EE6742">
              <w:rPr>
                <w:rFonts w:ascii="Courier New" w:hAnsi="Courier New" w:cs="Courier New"/>
                <w:rtl/>
              </w:rPr>
              <w:t>أ وسف العرفلة لأبى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الحكم فى </w:t>
          </w:r>
          <w:del w:id="18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هجوه اياه بانه</w:delText>
            </w:r>
          </w:del>
          <w:ins w:id="1879" w:author="Transkribus" w:date="2019-12-11T14:30:00Z">
            <w:r w:rsidRPr="00EE6742">
              <w:rPr>
                <w:rFonts w:ascii="Courier New" w:hAnsi="Courier New" w:cs="Courier New"/>
                <w:rtl/>
              </w:rPr>
              <w:t>مموه اباه باله</w:t>
            </w:r>
          </w:ins>
          <w:r w:rsidRPr="00EE6742">
            <w:rPr>
              <w:rFonts w:ascii="Courier New" w:hAnsi="Courier New" w:cs="Courier New"/>
              <w:rtl/>
            </w:rPr>
            <w:t xml:space="preserve"> اشتر العين </w:t>
          </w:r>
          <w:del w:id="18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له سبب وهو ان</w:delText>
            </w:r>
          </w:del>
          <w:ins w:id="1881" w:author="Transkribus" w:date="2019-12-11T14:30:00Z">
            <w:r w:rsidRPr="00EE6742">
              <w:rPr>
                <w:rFonts w:ascii="Courier New" w:hAnsi="Courier New" w:cs="Courier New"/>
                <w:rtl/>
              </w:rPr>
              <w:t>لهشيب وهوان</w:t>
            </w:r>
          </w:ins>
          <w:r w:rsidRPr="00EE6742">
            <w:rPr>
              <w:rFonts w:ascii="Courier New" w:hAnsi="Courier New" w:cs="Courier New"/>
              <w:rtl/>
            </w:rPr>
            <w:t xml:space="preserve"> ابا الحكم</w:t>
          </w:r>
          <w:del w:id="18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خ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883" w:author="Transkribus" w:date="2019-12-11T14:30:00Z"/>
          <w:rFonts w:ascii="Courier New" w:hAnsi="Courier New" w:cs="Courier New"/>
        </w:rPr>
      </w:pPr>
      <w:ins w:id="1884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رج ليلة وهو سكران من </w:t>
      </w:r>
      <w:del w:id="1885" w:author="Transkribus" w:date="2019-12-11T14:30:00Z">
        <w:r w:rsidRPr="009B6BCA">
          <w:rPr>
            <w:rFonts w:ascii="Courier New" w:hAnsi="Courier New" w:cs="Courier New"/>
            <w:rtl/>
          </w:rPr>
          <w:delText>دار زين</w:delText>
        </w:r>
      </w:del>
      <w:ins w:id="1886" w:author="Transkribus" w:date="2019-12-11T14:30:00Z">
        <w:r w:rsidRPr="00EE6742">
          <w:rPr>
            <w:rFonts w:ascii="Courier New" w:hAnsi="Courier New" w:cs="Courier New"/>
            <w:rtl/>
          </w:rPr>
          <w:t>دارر بن</w:t>
        </w:r>
      </w:ins>
      <w:r w:rsidRPr="00EE6742">
        <w:rPr>
          <w:rFonts w:ascii="Courier New" w:hAnsi="Courier New" w:cs="Courier New"/>
          <w:rtl/>
        </w:rPr>
        <w:t xml:space="preserve"> الملك </w:t>
      </w:r>
      <w:del w:id="1887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888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بى طالب بن الخياط </w:t>
      </w:r>
      <w:del w:id="1889" w:author="Transkribus" w:date="2019-12-11T14:30:00Z">
        <w:r w:rsidRPr="009B6BCA">
          <w:rPr>
            <w:rFonts w:ascii="Courier New" w:hAnsi="Courier New" w:cs="Courier New"/>
            <w:rtl/>
          </w:rPr>
          <w:delText>فوقع فانشج</w:delText>
        </w:r>
      </w:del>
      <w:ins w:id="1890" w:author="Transkribus" w:date="2019-12-11T14:30:00Z">
        <w:r w:rsidRPr="00EE6742">
          <w:rPr>
            <w:rFonts w:ascii="Courier New" w:hAnsi="Courier New" w:cs="Courier New"/>
            <w:rtl/>
          </w:rPr>
          <w:t>فوفه فاننح</w:t>
        </w:r>
      </w:ins>
      <w:r w:rsidRPr="00EE6742">
        <w:rPr>
          <w:rFonts w:ascii="Courier New" w:hAnsi="Courier New" w:cs="Courier New"/>
          <w:rtl/>
        </w:rPr>
        <w:t xml:space="preserve"> وجهه فلما </w:t>
      </w:r>
      <w:del w:id="1891" w:author="Transkribus" w:date="2019-12-11T14:30:00Z">
        <w:r w:rsidRPr="009B6BCA">
          <w:rPr>
            <w:rFonts w:ascii="Courier New" w:hAnsi="Courier New" w:cs="Courier New"/>
            <w:rtl/>
          </w:rPr>
          <w:delText>اصبح زاره</w:delText>
        </w:r>
      </w:del>
      <w:ins w:id="1892" w:author="Transkribus" w:date="2019-12-11T14:30:00Z">
        <w:r w:rsidRPr="00EE6742">
          <w:rPr>
            <w:rFonts w:ascii="Courier New" w:hAnsi="Courier New" w:cs="Courier New"/>
            <w:rtl/>
          </w:rPr>
          <w:t>أصيح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893" w:author="Transkribus" w:date="2019-12-11T14:30:00Z">
        <w:r w:rsidRPr="00EE6742">
          <w:rPr>
            <w:rFonts w:ascii="Courier New" w:hAnsi="Courier New" w:cs="Courier New"/>
            <w:rtl/>
          </w:rPr>
          <w:t>ازاره</w:t>
        </w:r>
      </w:ins>
      <w:r w:rsidRPr="00EE6742">
        <w:rPr>
          <w:rFonts w:ascii="Courier New" w:hAnsi="Courier New" w:cs="Courier New"/>
          <w:rtl/>
        </w:rPr>
        <w:t xml:space="preserve"> الناس </w:t>
      </w:r>
      <w:del w:id="1894" w:author="Transkribus" w:date="2019-12-11T14:30:00Z">
        <w:r w:rsidRPr="009B6BCA">
          <w:rPr>
            <w:rFonts w:ascii="Courier New" w:hAnsi="Courier New" w:cs="Courier New"/>
            <w:rtl/>
          </w:rPr>
          <w:delText>يسالونه كيف وقع</w:delText>
        </w:r>
      </w:del>
      <w:ins w:id="1895" w:author="Transkribus" w:date="2019-12-11T14:30:00Z">
        <w:r w:rsidRPr="00EE6742">
          <w:rPr>
            <w:rFonts w:ascii="Courier New" w:hAnsi="Courier New" w:cs="Courier New"/>
            <w:rtl/>
          </w:rPr>
          <w:t>بسالونه ليف وفي</w:t>
        </w:r>
      </w:ins>
      <w:r w:rsidRPr="00EE6742">
        <w:rPr>
          <w:rFonts w:ascii="Courier New" w:hAnsi="Courier New" w:cs="Courier New"/>
          <w:rtl/>
        </w:rPr>
        <w:t xml:space="preserve"> فكتب هذه </w:t>
      </w:r>
      <w:del w:id="1896" w:author="Transkribus" w:date="2019-12-11T14:30:00Z">
        <w:r w:rsidRPr="009B6BCA">
          <w:rPr>
            <w:rFonts w:ascii="Courier New" w:hAnsi="Courier New" w:cs="Courier New"/>
            <w:rtl/>
          </w:rPr>
          <w:delText>الابيات وتركها عند راسه</w:delText>
        </w:r>
      </w:del>
      <w:ins w:id="1897" w:author="Transkribus" w:date="2019-12-11T14:30:00Z">
        <w:r w:rsidRPr="00EE6742">
          <w:rPr>
            <w:rFonts w:ascii="Courier New" w:hAnsi="Courier New" w:cs="Courier New"/>
            <w:rtl/>
          </w:rPr>
          <w:t>الاسات وير كمها عندراسه</w:t>
        </w:r>
      </w:ins>
      <w:r w:rsidRPr="00EE6742">
        <w:rPr>
          <w:rFonts w:ascii="Courier New" w:hAnsi="Courier New" w:cs="Courier New"/>
          <w:rtl/>
        </w:rPr>
        <w:t xml:space="preserve"> فكان </w:t>
      </w:r>
      <w:del w:id="1898" w:author="Transkribus" w:date="2019-12-11T14:30:00Z">
        <w:r w:rsidRPr="009B6BCA">
          <w:rPr>
            <w:rFonts w:ascii="Courier New" w:hAnsi="Courier New" w:cs="Courier New"/>
            <w:rtl/>
          </w:rPr>
          <w:delText>اذا ساله انسان يعطيه الابيات يقرؤها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899" w:author="Transkribus" w:date="2019-12-11T14:30:00Z">
        <w:r w:rsidRPr="00EE6742">
          <w:rPr>
            <w:rFonts w:ascii="Courier New" w:hAnsi="Courier New" w:cs="Courier New"/>
            <w:rtl/>
          </w:rPr>
          <w:t>اداساله السان</w:t>
        </w:r>
      </w:ins>
    </w:p>
    <w:p w:rsidR="007C1FAA" w:rsidRPr="00EE6742" w:rsidRDefault="007C1FAA" w:rsidP="007C1FAA">
      <w:pPr>
        <w:pStyle w:val="NurText"/>
        <w:bidi/>
        <w:rPr>
          <w:ins w:id="1900" w:author="Transkribus" w:date="2019-12-11T14:30:00Z"/>
          <w:rFonts w:ascii="Courier New" w:hAnsi="Courier New" w:cs="Courier New"/>
        </w:rPr>
      </w:pPr>
      <w:dir w:val="rtl">
        <w:dir w:val="rtl">
          <w:del w:id="19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وقعت</w:delText>
            </w:r>
          </w:del>
          <w:ins w:id="1902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ابقطبه الاسات يقر٨٦ا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903" w:author="Transkribus" w:date="2019-12-11T14:30:00Z"/>
          <w:rFonts w:ascii="Courier New" w:hAnsi="Courier New" w:cs="Courier New"/>
        </w:rPr>
      </w:pPr>
      <w:ins w:id="1904" w:author="Transkribus" w:date="2019-12-11T14:30:00Z">
        <w:r w:rsidRPr="00EE6742">
          <w:rPr>
            <w:rFonts w:ascii="Courier New" w:hAnsi="Courier New" w:cs="Courier New"/>
            <w:rtl/>
          </w:rPr>
          <w:t>الطويل٢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905" w:author="Transkribus" w:date="2019-12-11T14:30:00Z">
        <w:r w:rsidRPr="00EE6742">
          <w:rPr>
            <w:rFonts w:ascii="Courier New" w:hAnsi="Courier New" w:cs="Courier New"/>
            <w:rtl/>
          </w:rPr>
          <w:t>وقعب</w:t>
        </w:r>
      </w:ins>
      <w:r w:rsidRPr="00EE6742">
        <w:rPr>
          <w:rFonts w:ascii="Courier New" w:hAnsi="Courier New" w:cs="Courier New"/>
          <w:rtl/>
        </w:rPr>
        <w:t xml:space="preserve"> على راسى وطارت </w:t>
      </w:r>
      <w:del w:id="1906" w:author="Transkribus" w:date="2019-12-11T14:30:00Z">
        <w:r w:rsidRPr="009B6BCA">
          <w:rPr>
            <w:rFonts w:ascii="Courier New" w:hAnsi="Courier New" w:cs="Courier New"/>
            <w:rtl/>
          </w:rPr>
          <w:delText>عمامتي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وضاع شمشكى وانبطحت على الارض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1907" w:author="Transkribus" w:date="2019-12-11T14:30:00Z">
        <w:del w:id="1908" w:author="Transkribus" w:date="2019-12-11T14:30:00Z">
          <w:r w:rsidRPr="00EE6742">
            <w:rPr>
              <w:rFonts w:ascii="Courier New" w:hAnsi="Courier New" w:cs="Courier New"/>
              <w:rtl/>
            </w:rPr>
            <w:delText>عمامنى * وصاح شمكى وانبطحب على الارس</w:delText>
          </w:r>
        </w:del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9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وقمت واسراب</w:delText>
            </w:r>
          </w:del>
          <w:ins w:id="1910" w:author="Transkribus" w:date="2019-12-11T14:30:00Z">
            <w:r w:rsidRPr="00EE6742">
              <w:rPr>
                <w:rFonts w:ascii="Courier New" w:hAnsi="Courier New" w:cs="Courier New"/>
                <w:rtl/>
              </w:rPr>
              <w:t>وقت وأسراب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الدماء </w:t>
          </w:r>
          <w:del w:id="19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بلحيتي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ووجهى وبعض الشر اهون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912" w:author="Transkribus" w:date="2019-12-11T14:30:00Z">
            <w:del w:id="191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بلحيى * ووحعى ويعس الشراهون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9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بعض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915" w:author="Transkribus" w:date="2019-12-11T14:30:00Z">
            <w:r w:rsidRPr="00EE6742">
              <w:rPr>
                <w:rFonts w:ascii="Courier New" w:hAnsi="Courier New" w:cs="Courier New"/>
                <w:rtl/>
              </w:rPr>
              <w:t>يعس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9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1917" w:author="Transkribus" w:date="2019-12-11T14:30:00Z">
            <w:r w:rsidRPr="00EE6742">
              <w:rPr>
                <w:rFonts w:ascii="Courier New" w:hAnsi="Courier New" w:cs="Courier New"/>
                <w:rtl/>
              </w:rPr>
              <w:t>ف</w:t>
            </w:r>
          </w:ins>
          <w:r w:rsidRPr="00EE6742">
            <w:rPr>
              <w:rFonts w:ascii="Courier New" w:hAnsi="Courier New" w:cs="Courier New"/>
              <w:rtl/>
            </w:rPr>
            <w:t xml:space="preserve">ضى الله </w:t>
          </w:r>
          <w:del w:id="19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انى</w:delText>
            </w:r>
          </w:del>
          <w:ins w:id="1919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أبى</w:t>
            </w:r>
          </w:ins>
          <w:r w:rsidRPr="00EE6742">
            <w:rPr>
              <w:rFonts w:ascii="Courier New" w:hAnsi="Courier New" w:cs="Courier New"/>
              <w:rtl/>
            </w:rPr>
            <w:t xml:space="preserve"> صرت فى </w:t>
          </w:r>
          <w:del w:id="19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الحال هتكة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ولا حيلة للمرء فيما به يقضي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921" w:author="Transkribus" w:date="2019-12-11T14:30:00Z">
            <w:del w:id="192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الجال هبكة * ولأجملة السهرة فثماه يقضى</w:delText>
              </w:r>
            </w:del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923" w:author="Transkribus" w:date="2019-12-11T14:30:00Z"/>
          <w:rFonts w:ascii="Courier New" w:hAnsi="Courier New" w:cs="Courier New"/>
        </w:rPr>
      </w:pPr>
      <w:dir w:val="rtl">
        <w:dir w:val="rtl">
          <w:del w:id="19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خير فى قصف ولا فى لذاذة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اذا لم يكن سكر الى مثل ذا يفضى الطويل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1925" w:author="Transkribus" w:date="2019-12-11T14:30:00Z"/>
          <w:del w:id="1926" w:author="Transkribus" w:date="2019-12-11T14:30:00Z"/>
          <w:rFonts w:ascii="Courier New" w:hAnsi="Courier New" w:cs="Courier New"/>
        </w:rPr>
      </w:pPr>
      <w:dir w:val="rtl">
        <w:dir w:val="rtl">
          <w:del w:id="19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واخذ</w:delText>
            </w:r>
          </w:del>
          <w:ins w:id="1928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ولأخير فى نصف ولافى لذادة * اد الم بكن جر الى متل دايفضى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929" w:author="Transkribus" w:date="2019-12-11T14:30:00Z">
        <w:r w:rsidRPr="00EE6742">
          <w:rPr>
            <w:rFonts w:ascii="Courier New" w:hAnsi="Courier New" w:cs="Courier New"/>
            <w:rtl/>
          </w:rPr>
          <w:t>أو أجذ</w:t>
        </w:r>
      </w:ins>
      <w:r w:rsidRPr="00EE6742">
        <w:rPr>
          <w:rFonts w:ascii="Courier New" w:hAnsi="Courier New" w:cs="Courier New"/>
          <w:rtl/>
        </w:rPr>
        <w:t xml:space="preserve"> المراة </w:t>
      </w:r>
      <w:del w:id="1930" w:author="Transkribus" w:date="2019-12-11T14:30:00Z">
        <w:r w:rsidRPr="009B6BCA">
          <w:rPr>
            <w:rFonts w:ascii="Courier New" w:hAnsi="Courier New" w:cs="Courier New"/>
            <w:rtl/>
          </w:rPr>
          <w:delText>فراى الجرح</w:delText>
        </w:r>
      </w:del>
      <w:ins w:id="1931" w:author="Transkribus" w:date="2019-12-11T14:30:00Z">
        <w:r w:rsidRPr="00EE6742">
          <w:rPr>
            <w:rFonts w:ascii="Courier New" w:hAnsi="Courier New" w:cs="Courier New"/>
            <w:rtl/>
          </w:rPr>
          <w:t>فر أى الجرج</w:t>
        </w:r>
      </w:ins>
      <w:r w:rsidRPr="00EE6742">
        <w:rPr>
          <w:rFonts w:ascii="Courier New" w:hAnsi="Courier New" w:cs="Courier New"/>
          <w:rtl/>
        </w:rPr>
        <w:t xml:space="preserve"> فى وجهه </w:t>
      </w:r>
      <w:del w:id="1932" w:author="Transkribus" w:date="2019-12-11T14:30:00Z">
        <w:r w:rsidRPr="009B6BCA">
          <w:rPr>
            <w:rFonts w:ascii="Courier New" w:hAnsi="Courier New" w:cs="Courier New"/>
            <w:rtl/>
          </w:rPr>
          <w:delText>غائرا تحت الجفن</w:delText>
        </w:r>
      </w:del>
      <w:ins w:id="1933" w:author="Transkribus" w:date="2019-12-11T14:30:00Z">
        <w:r w:rsidRPr="00EE6742">
          <w:rPr>
            <w:rFonts w:ascii="Courier New" w:hAnsi="Courier New" w:cs="Courier New"/>
            <w:rtl/>
          </w:rPr>
          <w:t>غاير الحب الحفن</w:t>
        </w:r>
      </w:ins>
      <w:r w:rsidRPr="00EE6742">
        <w:rPr>
          <w:rFonts w:ascii="Courier New" w:hAnsi="Courier New" w:cs="Courier New"/>
          <w:rtl/>
        </w:rPr>
        <w:t xml:space="preserve"> بعد </w:t>
      </w:r>
      <w:del w:id="1934" w:author="Transkribus" w:date="2019-12-11T14:30:00Z">
        <w:r w:rsidRPr="009B6BCA">
          <w:rPr>
            <w:rFonts w:ascii="Courier New" w:hAnsi="Courier New" w:cs="Courier New"/>
            <w:rtl/>
          </w:rPr>
          <w:delText>وقعته فقال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35" w:author="Transkribus" w:date="2019-12-11T14:30:00Z">
        <w:r w:rsidRPr="00EE6742">
          <w:rPr>
            <w:rFonts w:ascii="Courier New" w:hAnsi="Courier New" w:cs="Courier New"/>
            <w:rtl/>
          </w:rPr>
          <w:t>وفهته فثال</w:t>
        </w:r>
      </w:ins>
    </w:p>
    <w:p w:rsidR="007C1FAA" w:rsidRPr="00EE6742" w:rsidRDefault="007C1FAA" w:rsidP="007C1FAA">
      <w:pPr>
        <w:pStyle w:val="NurText"/>
        <w:bidi/>
        <w:rPr>
          <w:ins w:id="1936" w:author="Transkribus" w:date="2019-12-11T14:30:00Z"/>
          <w:rFonts w:ascii="Courier New" w:hAnsi="Courier New" w:cs="Courier New"/>
        </w:rPr>
      </w:pPr>
      <w:dir w:val="rtl">
        <w:dir w:val="rtl">
          <w:del w:id="19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ترك</w:delText>
            </w:r>
          </w:del>
          <w:ins w:id="193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الكاسل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939" w:author="Transkribus" w:date="2019-12-11T14:30:00Z">
        <w:r w:rsidRPr="00EE6742">
          <w:rPr>
            <w:rFonts w:ascii="Courier New" w:hAnsi="Courier New" w:cs="Courier New"/>
            <w:rtl/>
          </w:rPr>
          <w:t>ابرلك</w:t>
        </w:r>
      </w:ins>
      <w:r w:rsidRPr="00EE6742">
        <w:rPr>
          <w:rFonts w:ascii="Courier New" w:hAnsi="Courier New" w:cs="Courier New"/>
          <w:rtl/>
        </w:rPr>
        <w:t xml:space="preserve"> النبيذ </w:t>
      </w:r>
      <w:del w:id="1940" w:author="Transkribus" w:date="2019-12-11T14:30:00Z">
        <w:r w:rsidRPr="009B6BCA">
          <w:rPr>
            <w:rFonts w:ascii="Courier New" w:hAnsi="Courier New" w:cs="Courier New"/>
            <w:rtl/>
          </w:rPr>
          <w:delText>بوجنتي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جرحا ككس النعجة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1941" w:author="Transkribus" w:date="2019-12-11T14:30:00Z">
        <w:del w:id="1942" w:author="Transkribus" w:date="2019-12-11T14:30:00Z">
          <w:r w:rsidRPr="00EE6742">
            <w:rPr>
              <w:rFonts w:ascii="Courier New" w:hAnsi="Courier New" w:cs="Courier New"/>
              <w:rtl/>
            </w:rPr>
            <w:delText>بوجفنى * برخاككس النجة</w:delText>
          </w:r>
        </w:del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ووقعت </w:t>
          </w:r>
          <w:del w:id="19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منبطحا على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وجهى وطارت عمتي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944" w:author="Transkribus" w:date="2019-12-11T14:30:00Z">
            <w:del w:id="194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منبطجا على * وحيى وطار عمق</w:delText>
              </w:r>
            </w:del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1946" w:author="Transkribus" w:date="2019-12-11T14:30:00Z"/>
          <w:rFonts w:ascii="Courier New" w:hAnsi="Courier New" w:cs="Courier New"/>
        </w:rPr>
      </w:pPr>
      <w:dir w:val="rtl">
        <w:dir w:val="rtl">
          <w:del w:id="19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وبقيت منهتكا فلو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لا الليل بانت سوءتي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1948" w:author="Transkribus" w:date="2019-12-11T14:30:00Z"/>
          <w:del w:id="1949" w:author="Transkribus" w:date="2019-12-11T14:30:00Z"/>
          <w:rFonts w:ascii="Courier New" w:hAnsi="Courier New" w:cs="Courier New"/>
        </w:rPr>
      </w:pPr>
      <w:dir w:val="rtl">
        <w:dir w:val="rtl">
          <w:del w:id="19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وعلمت ان</w:delText>
            </w:r>
          </w:del>
          <w:ins w:id="1951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واقيب مهكافلو * لاليل بابت سوهق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952" w:author="Transkribus" w:date="2019-12-11T14:30:00Z">
        <w:r w:rsidRPr="00EE6742">
          <w:rPr>
            <w:rFonts w:ascii="Courier New" w:hAnsi="Courier New" w:cs="Courier New"/>
            <w:rtl/>
          </w:rPr>
          <w:t>وغلت أن</w:t>
        </w:r>
      </w:ins>
      <w:r w:rsidRPr="00EE6742">
        <w:rPr>
          <w:rFonts w:ascii="Courier New" w:hAnsi="Courier New" w:cs="Courier New"/>
          <w:rtl/>
        </w:rPr>
        <w:t xml:space="preserve"> جميع </w:t>
      </w:r>
      <w:del w:id="1953" w:author="Transkribus" w:date="2019-12-11T14:30:00Z">
        <w:r w:rsidRPr="009B6BCA">
          <w:rPr>
            <w:rFonts w:ascii="Courier New" w:hAnsi="Courier New" w:cs="Courier New"/>
            <w:rtl/>
          </w:rPr>
          <w:delText>ذلك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1954" w:author="Transkribus" w:date="2019-12-11T14:30:00Z">
        <w:del w:id="1955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د* لك </w:delText>
          </w:r>
        </w:del>
      </w:ins>
      <w:r w:rsidRPr="00EE6742">
        <w:rPr>
          <w:rFonts w:ascii="Courier New" w:hAnsi="Courier New" w:cs="Courier New"/>
          <w:rtl/>
        </w:rPr>
        <w:t xml:space="preserve">من </w:t>
      </w:r>
      <w:del w:id="1956" w:author="Transkribus" w:date="2019-12-11T14:30:00Z">
        <w:r w:rsidRPr="009B6BCA">
          <w:rPr>
            <w:rFonts w:ascii="Courier New" w:hAnsi="Courier New" w:cs="Courier New"/>
            <w:rtl/>
          </w:rPr>
          <w:delText>تمام اللذة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57" w:author="Transkribus" w:date="2019-12-11T14:30:00Z">
        <w:r w:rsidRPr="00EE6742">
          <w:rPr>
            <w:rFonts w:ascii="Courier New" w:hAnsi="Courier New" w:cs="Courier New"/>
            <w:rtl/>
          </w:rPr>
          <w:t>ثمام السدة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من </w:t>
          </w:r>
          <w:del w:id="19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لى باخرى مثل تلك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959" w:author="Transkribus" w:date="2019-12-11T14:30:00Z">
            <w:del w:id="196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أبى باحرى ميل تلسيسلك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ولو </w:t>
          </w:r>
          <w:del w:id="19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بحلق اللحية الكامل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962" w:author="Transkribus" w:date="2019-12-11T14:30:00Z">
            <w:r w:rsidRPr="00EE6742">
              <w:rPr>
                <w:rFonts w:ascii="Courier New" w:hAnsi="Courier New" w:cs="Courier New"/>
                <w:rtl/>
              </w:rPr>
              <w:t>يحلق النجيه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963" w:author="Transkribus" w:date="2019-12-11T14:30:00Z"/>
          <w:rFonts w:ascii="Courier New" w:hAnsi="Courier New" w:cs="Courier New"/>
        </w:rPr>
      </w:pPr>
      <w:dir w:val="rtl">
        <w:dir w:val="rtl">
          <w:ins w:id="1964" w:author="Transkribus" w:date="2019-12-11T14:30:00Z">
            <w:r w:rsidRPr="00EE6742">
              <w:rPr>
                <w:rFonts w:ascii="Courier New" w:hAnsi="Courier New" w:cs="Courier New"/>
                <w:rtl/>
              </w:rPr>
              <w:t>٤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1965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ومن شعر </w:t>
      </w:r>
      <w:del w:id="1966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967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بى الحكم وديوان </w:t>
      </w:r>
      <w:del w:id="1968" w:author="Transkribus" w:date="2019-12-11T14:30:00Z">
        <w:r w:rsidRPr="009B6BCA">
          <w:rPr>
            <w:rFonts w:ascii="Courier New" w:hAnsi="Courier New" w:cs="Courier New"/>
            <w:rtl/>
          </w:rPr>
          <w:delText>شعره هو روايتى</w:delText>
        </w:r>
      </w:del>
      <w:ins w:id="1969" w:author="Transkribus" w:date="2019-12-11T14:30:00Z">
        <w:r w:rsidRPr="00EE6742">
          <w:rPr>
            <w:rFonts w:ascii="Courier New" w:hAnsi="Courier New" w:cs="Courier New"/>
            <w:rtl/>
          </w:rPr>
          <w:t>شعرة هوروابى</w:t>
        </w:r>
      </w:ins>
      <w:r w:rsidRPr="00EE6742">
        <w:rPr>
          <w:rFonts w:ascii="Courier New" w:hAnsi="Courier New" w:cs="Courier New"/>
          <w:rtl/>
        </w:rPr>
        <w:t xml:space="preserve"> عن </w:t>
      </w:r>
      <w:del w:id="1970" w:author="Transkribus" w:date="2019-12-11T14:30:00Z">
        <w:r w:rsidRPr="009B6BCA">
          <w:rPr>
            <w:rFonts w:ascii="Courier New" w:hAnsi="Courier New" w:cs="Courier New"/>
            <w:rtl/>
          </w:rPr>
          <w:delText>الشيخ</w:delText>
        </w:r>
      </w:del>
      <w:ins w:id="1971" w:author="Transkribus" w:date="2019-12-11T14:30:00Z">
        <w:r w:rsidRPr="00EE6742">
          <w:rPr>
            <w:rFonts w:ascii="Courier New" w:hAnsi="Courier New" w:cs="Courier New"/>
            <w:rtl/>
          </w:rPr>
          <w:t>النسبح</w:t>
        </w:r>
      </w:ins>
      <w:r w:rsidRPr="00EE6742">
        <w:rPr>
          <w:rFonts w:ascii="Courier New" w:hAnsi="Courier New" w:cs="Courier New"/>
          <w:rtl/>
        </w:rPr>
        <w:t xml:space="preserve"> شمس الدين </w:t>
      </w:r>
      <w:del w:id="1972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973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بى الفضل </w:t>
      </w:r>
      <w:del w:id="1974" w:author="Transkribus" w:date="2019-12-11T14:30:00Z">
        <w:r w:rsidRPr="009B6BCA">
          <w:rPr>
            <w:rFonts w:ascii="Courier New" w:hAnsi="Courier New" w:cs="Courier New"/>
            <w:rtl/>
          </w:rPr>
          <w:delText>المطواع والكحال</w:delText>
        </w:r>
      </w:del>
      <w:ins w:id="1975" w:author="Transkribus" w:date="2019-12-11T14:30:00Z">
        <w:r w:rsidRPr="00EE6742">
          <w:rPr>
            <w:rFonts w:ascii="Courier New" w:hAnsi="Courier New" w:cs="Courier New"/>
            <w:rtl/>
          </w:rPr>
          <w:t>الطوا٣</w:t>
        </w:r>
      </w:ins>
    </w:p>
    <w:p w:rsidR="007C1FAA" w:rsidRPr="00EE6742" w:rsidRDefault="007C1FAA" w:rsidP="007C1FAA">
      <w:pPr>
        <w:pStyle w:val="NurText"/>
        <w:bidi/>
        <w:rPr>
          <w:ins w:id="1976" w:author="Transkribus" w:date="2019-12-11T14:30:00Z"/>
          <w:rFonts w:ascii="Courier New" w:hAnsi="Courier New" w:cs="Courier New"/>
        </w:rPr>
      </w:pPr>
      <w:ins w:id="1977" w:author="Transkribus" w:date="2019-12-11T14:30:00Z">
        <w:r w:rsidRPr="00EE6742">
          <w:rPr>
            <w:rFonts w:ascii="Courier New" w:hAnsi="Courier New" w:cs="Courier New"/>
            <w:rtl/>
          </w:rPr>
          <w:t>الكجال</w:t>
        </w:r>
      </w:ins>
      <w:r w:rsidRPr="00EE6742">
        <w:rPr>
          <w:rFonts w:ascii="Courier New" w:hAnsi="Courier New" w:cs="Courier New"/>
          <w:rtl/>
        </w:rPr>
        <w:t xml:space="preserve"> عن الحكيم </w:t>
      </w:r>
      <w:del w:id="1978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979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مين الدين </w:t>
      </w:r>
      <w:del w:id="1980" w:author="Transkribus" w:date="2019-12-11T14:30:00Z">
        <w:r w:rsidRPr="009B6BCA">
          <w:rPr>
            <w:rFonts w:ascii="Courier New" w:hAnsi="Courier New" w:cs="Courier New"/>
            <w:rtl/>
          </w:rPr>
          <w:delText>ابى زكريا يحيى</w:delText>
        </w:r>
      </w:del>
      <w:ins w:id="1981" w:author="Transkribus" w:date="2019-12-11T14:30:00Z">
        <w:r w:rsidRPr="00EE6742">
          <w:rPr>
            <w:rFonts w:ascii="Courier New" w:hAnsi="Courier New" w:cs="Courier New"/>
            <w:rtl/>
          </w:rPr>
          <w:t>أبى ركر ايحى</w:t>
        </w:r>
      </w:ins>
      <w:r w:rsidRPr="00EE6742">
        <w:rPr>
          <w:rFonts w:ascii="Courier New" w:hAnsi="Courier New" w:cs="Courier New"/>
          <w:rtl/>
        </w:rPr>
        <w:t xml:space="preserve"> البياسى </w:t>
      </w:r>
      <w:del w:id="1982" w:author="Transkribus" w:date="2019-12-11T14:30:00Z">
        <w:r w:rsidRPr="009B6BCA">
          <w:rPr>
            <w:rFonts w:ascii="Courier New" w:hAnsi="Courier New" w:cs="Courier New"/>
            <w:rtl/>
          </w:rPr>
          <w:delText>عن ابى المجد عن والده ابى الحكم المذكور قال يمدح</w:delText>
        </w:r>
      </w:del>
      <w:ins w:id="1983" w:author="Transkribus" w:date="2019-12-11T14:30:00Z">
        <w:r w:rsidRPr="00EE6742">
          <w:rPr>
            <w:rFonts w:ascii="Courier New" w:hAnsi="Courier New" w:cs="Courier New"/>
            <w:rtl/>
          </w:rPr>
          <w:t>عبن أبى المجدمن والدي أبى الحكم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984" w:author="Transkribus" w:date="2019-12-11T14:30:00Z">
        <w:r w:rsidRPr="00EE6742">
          <w:rPr>
            <w:rFonts w:ascii="Courier New" w:hAnsi="Courier New" w:cs="Courier New"/>
            <w:rtl/>
          </w:rPr>
          <w:t>المذ كمورقال مدج</w:t>
        </w:r>
      </w:ins>
      <w:r w:rsidRPr="00EE6742">
        <w:rPr>
          <w:rFonts w:ascii="Courier New" w:hAnsi="Courier New" w:cs="Courier New"/>
          <w:rtl/>
        </w:rPr>
        <w:t xml:space="preserve"> الرئيس م</w:t>
      </w:r>
      <w:del w:id="1985" w:author="Transkribus" w:date="2019-12-11T14:30:00Z">
        <w:r w:rsidRPr="009B6BCA">
          <w:rPr>
            <w:rFonts w:ascii="Courier New" w:hAnsi="Courier New" w:cs="Courier New"/>
            <w:rtl/>
          </w:rPr>
          <w:delText>ؤي</w:delText>
        </w:r>
      </w:del>
      <w:ins w:id="1986" w:author="Transkribus" w:date="2019-12-11T14:30:00Z">
        <w:r w:rsidRPr="00EE6742">
          <w:rPr>
            <w:rFonts w:ascii="Courier New" w:hAnsi="Courier New" w:cs="Courier New"/>
            <w:rtl/>
          </w:rPr>
          <w:t>وب</w:t>
        </w:r>
      </w:ins>
      <w:r w:rsidRPr="00EE6742">
        <w:rPr>
          <w:rFonts w:ascii="Courier New" w:hAnsi="Courier New" w:cs="Courier New"/>
          <w:rtl/>
        </w:rPr>
        <w:t>د الدين ابا ال</w:t>
      </w:r>
      <w:del w:id="1987" w:author="Transkribus" w:date="2019-12-11T14:30:00Z">
        <w:r w:rsidRPr="009B6BCA">
          <w:rPr>
            <w:rFonts w:ascii="Courier New" w:hAnsi="Courier New" w:cs="Courier New"/>
            <w:rtl/>
          </w:rPr>
          <w:delText>ف</w:delText>
        </w:r>
      </w:del>
      <w:ins w:id="1988" w:author="Transkribus" w:date="2019-12-11T14:30:00Z">
        <w:r w:rsidRPr="00EE6742">
          <w:rPr>
            <w:rFonts w:ascii="Courier New" w:hAnsi="Courier New" w:cs="Courier New"/>
            <w:rtl/>
          </w:rPr>
          <w:t>ق</w:t>
        </w:r>
      </w:ins>
      <w:r w:rsidRPr="00EE6742">
        <w:rPr>
          <w:rFonts w:ascii="Courier New" w:hAnsi="Courier New" w:cs="Courier New"/>
          <w:rtl/>
        </w:rPr>
        <w:t>و</w:t>
      </w:r>
      <w:del w:id="1989" w:author="Transkribus" w:date="2019-12-11T14:30:00Z">
        <w:r w:rsidRPr="009B6BCA">
          <w:rPr>
            <w:rFonts w:ascii="Courier New" w:hAnsi="Courier New" w:cs="Courier New"/>
            <w:rtl/>
          </w:rPr>
          <w:delText>ر</w:delText>
        </w:r>
      </w:del>
      <w:r w:rsidRPr="00EE6742">
        <w:rPr>
          <w:rFonts w:ascii="Courier New" w:hAnsi="Courier New" w:cs="Courier New"/>
          <w:rtl/>
        </w:rPr>
        <w:t>ا</w:t>
      </w:r>
      <w:ins w:id="1990" w:author="Transkribus" w:date="2019-12-11T14:30:00Z">
        <w:r w:rsidRPr="00EE6742">
          <w:rPr>
            <w:rFonts w:ascii="Courier New" w:hAnsi="Courier New" w:cs="Courier New"/>
            <w:rtl/>
          </w:rPr>
          <w:t>ر</w:t>
        </w:r>
      </w:ins>
      <w:r w:rsidRPr="00EE6742">
        <w:rPr>
          <w:rFonts w:ascii="Courier New" w:hAnsi="Courier New" w:cs="Courier New"/>
          <w:rtl/>
        </w:rPr>
        <w:t>س بن الصوف</w:t>
      </w:r>
      <w:del w:id="1991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92" w:author="Transkribus" w:date="2019-12-11T14:30:00Z">
        <w:r w:rsidRPr="00EE6742">
          <w:rPr>
            <w:rFonts w:ascii="Courier New" w:hAnsi="Courier New" w:cs="Courier New"/>
            <w:rtl/>
          </w:rPr>
          <w:t>ى</w:t>
        </w:r>
      </w:ins>
    </w:p>
    <w:p w:rsidR="007C1FAA" w:rsidRPr="00EE6742" w:rsidRDefault="007C1FAA" w:rsidP="007C1FAA">
      <w:pPr>
        <w:pStyle w:val="NurText"/>
        <w:bidi/>
        <w:rPr>
          <w:ins w:id="1993" w:author="Transkribus" w:date="2019-12-11T14:30:00Z"/>
          <w:rFonts w:ascii="Courier New" w:hAnsi="Courier New" w:cs="Courier New"/>
        </w:rPr>
      </w:pPr>
      <w:dir w:val="rtl">
        <w:dir w:val="rtl">
          <w:del w:id="19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رقت لما بى اذ رات اوصابي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وشكت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995" w:author="Transkribus" w:date="2019-12-11T14:30:00Z">
            <w:del w:id="199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الكاسل</w:delText>
              </w:r>
            </w:del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1997" w:author="Transkribus" w:date="2019-12-11T14:30:00Z">
        <w:r w:rsidRPr="00EE6742">
          <w:rPr>
            <w:rFonts w:ascii="Courier New" w:hAnsi="Courier New" w:cs="Courier New"/>
            <w:rtl/>
          </w:rPr>
          <w:t>ارقت لمانى افرات أو صانى * وسكت</w:t>
        </w:r>
      </w:ins>
      <w:r w:rsidRPr="00EE6742">
        <w:rPr>
          <w:rFonts w:ascii="Courier New" w:hAnsi="Courier New" w:cs="Courier New"/>
          <w:rtl/>
        </w:rPr>
        <w:t xml:space="preserve"> فقصر وجدها </w:t>
      </w:r>
      <w:del w:id="1998" w:author="Transkribus" w:date="2019-12-11T14:30:00Z">
        <w:r w:rsidRPr="009B6BCA">
          <w:rPr>
            <w:rFonts w:ascii="Courier New" w:hAnsi="Courier New" w:cs="Courier New"/>
            <w:rtl/>
          </w:rPr>
          <w:delText>عما بي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99" w:author="Transkribus" w:date="2019-12-11T14:30:00Z">
        <w:r w:rsidRPr="00EE6742">
          <w:rPr>
            <w:rFonts w:ascii="Courier New" w:hAnsi="Courier New" w:cs="Courier New"/>
            <w:rtl/>
          </w:rPr>
          <w:t>عثمانى</w:t>
        </w:r>
      </w:ins>
    </w:p>
    <w:p w:rsidR="007C1FAA" w:rsidRPr="009B6BCA" w:rsidRDefault="007C1FAA" w:rsidP="007C1FAA">
      <w:pPr>
        <w:pStyle w:val="NurText"/>
        <w:bidi/>
        <w:rPr>
          <w:del w:id="2000" w:author="Transkribus" w:date="2019-12-11T14:30:00Z"/>
          <w:rFonts w:ascii="Courier New" w:hAnsi="Courier New" w:cs="Courier New"/>
        </w:rPr>
      </w:pPr>
      <w:dir w:val="rtl">
        <w:dir w:val="rtl">
          <w:del w:id="20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ضر يا ذات اللما الممنوع لو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داويت حر جوى ببرد رضاب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002" w:author="Transkribus" w:date="2019-12-11T14:30:00Z"/>
          <w:del w:id="2003" w:author="Transkribus" w:date="2019-12-11T14:30:00Z"/>
          <w:rFonts w:ascii="Courier New" w:hAnsi="Courier New" w:cs="Courier New"/>
        </w:rPr>
      </w:pPr>
      <w:dir w:val="rtl">
        <w:dir w:val="rtl">
          <w:del w:id="20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 هائم</w:delText>
            </w:r>
          </w:del>
          <w:ins w:id="2005" w:author="Transkribus" w:date="2019-12-11T14:30:00Z">
            <w:r w:rsidRPr="00EE6742">
              <w:rPr>
                <w:rFonts w:ascii="Courier New" w:hAnsi="Courier New" w:cs="Courier New"/>
                <w:rtl/>
              </w:rPr>
              <w:t>ماصر بادان الا الممنو٤ أو * داويب جرجوى ببردرصان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2006" w:author="Transkribus" w:date="2019-12-11T14:30:00Z">
        <w:r w:rsidRPr="00EE6742">
          <w:rPr>
            <w:rFonts w:ascii="Courier New" w:hAnsi="Courier New" w:cs="Courier New"/>
            <w:rtl/>
          </w:rPr>
          <w:t>بمن ها ثم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2007" w:author="Transkribus" w:date="2019-12-11T14:30:00Z">
        <w:r w:rsidRPr="009B6BCA">
          <w:rPr>
            <w:rFonts w:ascii="Courier New" w:hAnsi="Courier New" w:cs="Courier New"/>
            <w:rtl/>
          </w:rPr>
          <w:delText>حبكم متقنع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بمرار طيف او</w:delText>
            </w:r>
            <w:r>
              <w:delText>‬</w:delText>
            </w:r>
            <w:r>
              <w:delText>‬</w:delText>
            </w:r>
          </w:dir>
        </w:dir>
      </w:del>
      <w:ins w:id="2008" w:author="Transkribus" w:date="2019-12-11T14:30:00Z">
        <w:del w:id="2009" w:author="Transkribus" w:date="2019-12-11T14:30:00Z">
          <w:r w:rsidRPr="00EE6742">
            <w:rPr>
              <w:rFonts w:ascii="Courier New" w:hAnsi="Courier New" w:cs="Courier New"/>
              <w:rtl/>
            </w:rPr>
            <w:delText>حيم ميعيع * م- زارطيف أو</w:delText>
          </w:r>
        </w:del>
      </w:ins>
      <w:r w:rsidRPr="00EE6742">
        <w:rPr>
          <w:rFonts w:ascii="Courier New" w:hAnsi="Courier New" w:cs="Courier New"/>
          <w:rtl/>
        </w:rPr>
        <w:t xml:space="preserve"> برد </w:t>
      </w:r>
      <w:del w:id="2010" w:author="Transkribus" w:date="2019-12-11T14:30:00Z">
        <w:r w:rsidRPr="009B6BCA">
          <w:rPr>
            <w:rFonts w:ascii="Courier New" w:hAnsi="Courier New" w:cs="Courier New"/>
            <w:rtl/>
          </w:rPr>
          <w:delText>ج</w:delText>
        </w:r>
      </w:del>
      <w:ins w:id="2011" w:author="Transkribus" w:date="2019-12-11T14:30:00Z">
        <w:r w:rsidRPr="00EE6742">
          <w:rPr>
            <w:rFonts w:ascii="Courier New" w:hAnsi="Courier New" w:cs="Courier New"/>
            <w:rtl/>
          </w:rPr>
          <w:t>خ</w:t>
        </w:r>
      </w:ins>
      <w:r w:rsidRPr="00EE6742">
        <w:rPr>
          <w:rFonts w:ascii="Courier New" w:hAnsi="Courier New" w:cs="Courier New"/>
          <w:rtl/>
        </w:rPr>
        <w:t>واب</w:t>
      </w:r>
      <w:del w:id="201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ا</w:t>
          </w:r>
          <w:ins w:id="2013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ن تسعفى بالقرب منك فانما</w:t>
          </w:r>
          <w:del w:id="201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تحيين نفسا اذنت بذهاب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015" w:author="Transkribus" w:date="2019-12-11T14:30:00Z">
            <w:del w:id="201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يجبين نغسا أدتت بدهاب</w:delText>
              </w:r>
            </w:del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017" w:author="Transkribus" w:date="2019-12-11T14:30:00Z"/>
          <w:rFonts w:ascii="Courier New" w:hAnsi="Courier New" w:cs="Courier New"/>
        </w:rPr>
      </w:pPr>
      <w:dir w:val="rtl">
        <w:dir w:val="rtl">
          <w:del w:id="20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تنكرى ان بان صبرى بعدكم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واعتادنى ولهى لعظم مصابي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019" w:author="Transkribus" w:date="2019-12-11T14:30:00Z"/>
          <w:del w:id="2020" w:author="Transkribus" w:date="2019-12-11T14:30:00Z"/>
          <w:rFonts w:ascii="Courier New" w:hAnsi="Courier New" w:cs="Courier New"/>
        </w:rPr>
      </w:pPr>
      <w:dir w:val="rtl">
        <w:dir w:val="rtl">
          <w:del w:id="20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فالصبر</w:delText>
            </w:r>
          </w:del>
          <w:ins w:id="2022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الاتبكرى ان بابن صيرى بعد كم * واعثادق واسى اعطسم مصان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2023" w:author="Transkribus" w:date="2019-12-11T14:30:00Z">
        <w:r w:rsidRPr="00EE6742">
          <w:rPr>
            <w:rFonts w:ascii="Courier New" w:hAnsi="Courier New" w:cs="Courier New"/>
            <w:rtl/>
          </w:rPr>
          <w:t xml:space="preserve"> فالصر</w:t>
        </w:r>
      </w:ins>
      <w:r w:rsidRPr="00EE6742">
        <w:rPr>
          <w:rFonts w:ascii="Courier New" w:hAnsi="Courier New" w:cs="Courier New"/>
          <w:rtl/>
        </w:rPr>
        <w:t xml:space="preserve"> فى كل المواطن </w:t>
      </w:r>
      <w:del w:id="2024" w:author="Transkribus" w:date="2019-12-11T14:30:00Z">
        <w:r w:rsidRPr="009B6BCA">
          <w:rPr>
            <w:rFonts w:ascii="Courier New" w:hAnsi="Courier New" w:cs="Courier New"/>
            <w:rtl/>
          </w:rPr>
          <w:delText>دائما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مستحسن الا عن</w:delText>
            </w:r>
            <w:r>
              <w:delText>‬</w:delText>
            </w:r>
            <w:r>
              <w:delText>‬</w:delText>
            </w:r>
          </w:dir>
        </w:dir>
      </w:del>
      <w:ins w:id="2025" w:author="Transkribus" w:date="2019-12-11T14:30:00Z">
        <w:del w:id="2026" w:author="Transkribus" w:date="2019-12-11T14:30:00Z">
          <w:r w:rsidRPr="00EE6742">
            <w:rPr>
              <w:rFonts w:ascii="Courier New" w:hAnsi="Courier New" w:cs="Courier New"/>
              <w:rtl/>
            </w:rPr>
            <w:delText>داثما * مسحسن الاعن</w:delText>
          </w:r>
        </w:del>
      </w:ins>
      <w:r w:rsidRPr="00EE6742">
        <w:rPr>
          <w:rFonts w:ascii="Courier New" w:hAnsi="Courier New" w:cs="Courier New"/>
          <w:rtl/>
        </w:rPr>
        <w:t xml:space="preserve"> الاحباب</w:t>
      </w:r>
      <w:del w:id="202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هيهات </w:t>
          </w:r>
          <w:del w:id="20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 يصفو</w:delText>
            </w:r>
          </w:del>
          <w:ins w:id="2029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 نصفو</w:t>
            </w:r>
          </w:ins>
          <w:r w:rsidRPr="00EE6742">
            <w:rPr>
              <w:rFonts w:ascii="Courier New" w:hAnsi="Courier New" w:cs="Courier New"/>
              <w:rtl/>
            </w:rPr>
            <w:t xml:space="preserve"> الهوى </w:t>
          </w:r>
          <w:del w:id="20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لمتيم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لا بد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031" w:author="Transkribus" w:date="2019-12-11T14:30:00Z">
            <w:del w:id="203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لتم * لابد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20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شهد هناك</w:delText>
            </w:r>
          </w:del>
          <w:ins w:id="2034" w:author="Transkribus" w:date="2019-12-11T14:30:00Z">
            <w:r w:rsidRPr="00EE6742">
              <w:rPr>
                <w:rFonts w:ascii="Courier New" w:hAnsi="Courier New" w:cs="Courier New"/>
                <w:rtl/>
              </w:rPr>
              <w:t>شهدعنال</w:t>
            </w:r>
          </w:ins>
          <w:r w:rsidRPr="00EE6742">
            <w:rPr>
              <w:rFonts w:ascii="Courier New" w:hAnsi="Courier New" w:cs="Courier New"/>
              <w:rtl/>
            </w:rPr>
            <w:t xml:space="preserve"> وصاب</w:t>
          </w:r>
          <w:del w:id="203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036" w:author="Transkribus" w:date="2019-12-11T14:30:00Z"/>
          <w:rFonts w:ascii="Courier New" w:hAnsi="Courier New" w:cs="Courier New"/>
        </w:rPr>
      </w:pPr>
      <w:dir w:val="rtl">
        <w:dir w:val="rtl">
          <w:del w:id="20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لى وللحدق المراض تذيبني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اترى لحينى وكلت بعذابي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038" w:author="Transkribus" w:date="2019-12-11T14:30:00Z"/>
          <w:del w:id="2039" w:author="Transkribus" w:date="2019-12-11T14:30:00Z"/>
          <w:rFonts w:ascii="Courier New" w:hAnsi="Courier New" w:cs="Courier New"/>
        </w:rPr>
      </w:pPr>
      <w:dir w:val="rtl">
        <w:dir w:val="rtl">
          <w:ins w:id="2040" w:author="Transkribus" w:date="2019-12-11T14:30:00Z">
            <w:r w:rsidRPr="00EE6742">
              <w:rPr>
                <w:rFonts w:ascii="Courier New" w:hAnsi="Courier New" w:cs="Courier New"/>
                <w:rtl/>
              </w:rPr>
              <w:t>مالى ولمصدق المراس بديدى * أرى لحينى وكات بعد الى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وكذا </w:t>
      </w:r>
      <w:del w:id="2041" w:author="Transkribus" w:date="2019-12-11T14:30:00Z">
        <w:r w:rsidRPr="009B6BCA">
          <w:rPr>
            <w:rFonts w:ascii="Courier New" w:hAnsi="Courier New" w:cs="Courier New"/>
            <w:rtl/>
          </w:rPr>
          <w:delText>العيون النجل قدما لم تزل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2042" w:author="Transkribus" w:date="2019-12-11T14:30:00Z">
        <w:del w:id="2043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العبون الجل قد مالم ثزل * </w:delText>
          </w:r>
        </w:del>
      </w:ins>
      <w:r w:rsidRPr="00EE6742">
        <w:rPr>
          <w:rFonts w:ascii="Courier New" w:hAnsi="Courier New" w:cs="Courier New"/>
          <w:rtl/>
        </w:rPr>
        <w:t>من شانها الفتكات بالالباب</w:t>
      </w:r>
      <w:del w:id="204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2045" w:author="Transkribus" w:date="2019-12-11T14:30:00Z"/>
          <w:rFonts w:ascii="Courier New" w:hAnsi="Courier New" w:cs="Courier New"/>
        </w:rPr>
      </w:pPr>
      <w:dir w:val="rtl">
        <w:dir w:val="rtl">
          <w:del w:id="20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لى وحظى لا ينى متباعدا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ادعو فلا انفك غير مجاب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047" w:author="Transkribus" w:date="2019-12-11T14:30:00Z"/>
          <w:del w:id="2048" w:author="Transkribus" w:date="2019-12-11T14:30:00Z"/>
          <w:rFonts w:ascii="Courier New" w:hAnsi="Courier New" w:cs="Courier New"/>
        </w:rPr>
      </w:pPr>
      <w:dir w:val="rtl">
        <w:dir w:val="rtl">
          <w:del w:id="20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لولا رجاء ابى</w:delText>
            </w:r>
          </w:del>
          <w:ins w:id="205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مليمان</w:t>
            </w:r>
            <w:r w:rsidRPr="00EE6742">
              <w:rPr>
                <w:rFonts w:ascii="Courier New" w:hAnsi="Courier New" w:cs="Courier New"/>
                <w:rtl/>
              </w:rPr>
              <w:tab/>
              <w:t>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2051" w:author="Transkribus" w:date="2019-12-11T14:30:00Z"/>
          <w:rFonts w:ascii="Courier New" w:hAnsi="Courier New" w:cs="Courier New"/>
        </w:rPr>
      </w:pPr>
      <w:ins w:id="2052" w:author="Transkribus" w:date="2019-12-11T14:30:00Z">
        <w:r w:rsidRPr="00EE6742">
          <w:rPr>
            <w:rFonts w:ascii="Courier New" w:hAnsi="Courier New" w:cs="Courier New"/>
            <w:rtl/>
          </w:rPr>
          <w:t>١٤٦</w:t>
        </w:r>
      </w:ins>
    </w:p>
    <w:p w:rsidR="007C1FAA" w:rsidRPr="00EE6742" w:rsidRDefault="007C1FAA" w:rsidP="007C1FAA">
      <w:pPr>
        <w:pStyle w:val="NurText"/>
        <w:bidi/>
        <w:rPr>
          <w:ins w:id="2053" w:author="Transkribus" w:date="2019-12-11T14:30:00Z"/>
          <w:rFonts w:ascii="Courier New" w:hAnsi="Courier New" w:cs="Courier New"/>
        </w:rPr>
      </w:pPr>
      <w:ins w:id="2054" w:author="Transkribus" w:date="2019-12-11T14:30:00Z">
        <w:r w:rsidRPr="00EE6742">
          <w:rPr>
            <w:rFonts w:ascii="Courier New" w:hAnsi="Courier New" w:cs="Courier New"/>
            <w:rtl/>
          </w:rPr>
          <w:t>مالى وحطى لاسى متباهذا * أد عو نسلاأنفسلك عير محاب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2055" w:author="Transkribus" w:date="2019-12-11T14:30:00Z">
        <w:r w:rsidRPr="00EE6742">
          <w:rPr>
            <w:rFonts w:ascii="Courier New" w:hAnsi="Courier New" w:cs="Courier New"/>
            <w:rtl/>
          </w:rPr>
          <w:t>لولارجاء أبى</w:t>
        </w:r>
      </w:ins>
      <w:r w:rsidRPr="00EE6742">
        <w:rPr>
          <w:rFonts w:ascii="Courier New" w:hAnsi="Courier New" w:cs="Courier New"/>
          <w:rtl/>
        </w:rPr>
        <w:t xml:space="preserve"> الفوارس لم </w:t>
      </w:r>
      <w:del w:id="2056" w:author="Transkribus" w:date="2019-12-11T14:30:00Z">
        <w:r w:rsidRPr="009B6BCA">
          <w:rPr>
            <w:rFonts w:ascii="Courier New" w:hAnsi="Courier New" w:cs="Courier New"/>
            <w:rtl/>
          </w:rPr>
          <w:delText>ازل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ما بين ظفر للخطوب وناب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2057" w:author="Transkribus" w:date="2019-12-11T14:30:00Z">
        <w:del w:id="2058" w:author="Transkribus" w:date="2019-12-11T14:30:00Z">
          <w:r w:rsidRPr="00EE6742">
            <w:rPr>
              <w:rFonts w:ascii="Courier New" w:hAnsi="Courier New" w:cs="Courier New"/>
              <w:rtl/>
            </w:rPr>
            <w:delText>أزل * ماب بن طنر القطوب وثاب</w:delText>
          </w:r>
        </w:del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دعنى اخبر بعض ما قد حاز من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شرف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060" w:author="Transkribus" w:date="2019-12-11T14:30:00Z">
            <w:del w:id="206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دهى أجبريعس ماقدجارمن * سرف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وان </w:t>
          </w:r>
          <w:del w:id="20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اعيا ذوى</w:delText>
            </w:r>
          </w:del>
          <w:ins w:id="2063" w:author="Transkribus" w:date="2019-12-11T14:30:00Z">
            <w:r w:rsidRPr="00EE6742">
              <w:rPr>
                <w:rFonts w:ascii="Courier New" w:hAnsi="Courier New" w:cs="Courier New"/>
                <w:rtl/>
              </w:rPr>
              <w:t>أعيادوى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الاسهاب</w:t>
          </w:r>
          <w:del w:id="206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فلقد غدا فرضا مديح مؤيد</w:delText>
            </w:r>
          </w:del>
          <w:ins w:id="2066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ابلقد عسدافر شامديح مويد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الدين</w:t>
          </w:r>
          <w:del w:id="206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</w:t>
          </w:r>
          <w:del w:id="20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  <w:r w:rsidRPr="00EE6742">
                  <w:rPr>
                    <w:rFonts w:ascii="Courier New" w:hAnsi="Courier New" w:cs="Courier New"/>
                    <w:rtl/>
                  </w:rPr>
                  <w:delText>اله</w:delText>
                </w:r>
              </w:dir>
            </w:dir>
          </w:del>
          <w:ins w:id="2069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مام على ذوى الاداب</w:t>
          </w:r>
          <w:del w:id="207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 قيس عيلان نمته هوازن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وسليم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072" w:author="Transkribus" w:date="2019-12-11T14:30:00Z">
            <w:del w:id="207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بن عيس عبسلان عته هوارن * وسايم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البادون فى الاعراب</w:t>
          </w:r>
          <w:del w:id="207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والب</w:t>
          </w:r>
          <w:del w:id="20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2076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>ت من ابنا</w:t>
          </w:r>
          <w:del w:id="20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ء</w:delText>
            </w:r>
          </w:del>
          <w:ins w:id="2078" w:author="Transkribus" w:date="2019-12-11T14:30:00Z">
            <w:r w:rsidRPr="00EE6742">
              <w:rPr>
                <w:rFonts w:ascii="Courier New" w:hAnsi="Courier New" w:cs="Courier New"/>
                <w:rtl/>
              </w:rPr>
              <w:t>ه</w:t>
            </w:r>
          </w:ins>
          <w:r w:rsidRPr="00EE6742">
            <w:rPr>
              <w:rFonts w:ascii="Courier New" w:hAnsi="Courier New" w:cs="Courier New"/>
              <w:rtl/>
            </w:rPr>
            <w:t xml:space="preserve"> صعصعة </w:t>
          </w:r>
          <w:del w:id="20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بنيانه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080" w:author="Transkribus" w:date="2019-12-11T14:30:00Z">
            <w:del w:id="208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شما * بتيانه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جع</w:t>
          </w:r>
          <w:del w:id="20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2083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>ر بن ك</w:t>
          </w:r>
          <w:del w:id="20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</w:delText>
            </w:r>
          </w:del>
          <w:r w:rsidRPr="00EE6742">
            <w:rPr>
              <w:rFonts w:ascii="Courier New" w:hAnsi="Courier New" w:cs="Courier New"/>
              <w:rtl/>
            </w:rPr>
            <w:t>ا</w:t>
          </w:r>
          <w:ins w:id="2085" w:author="Transkribus" w:date="2019-12-11T14:30:00Z">
            <w:r w:rsidRPr="00EE6742">
              <w:rPr>
                <w:rFonts w:ascii="Courier New" w:hAnsi="Courier New" w:cs="Courier New"/>
                <w:rtl/>
              </w:rPr>
              <w:t>ل</w:t>
            </w:r>
          </w:ins>
          <w:r w:rsidRPr="00EE6742">
            <w:rPr>
              <w:rFonts w:ascii="Courier New" w:hAnsi="Courier New" w:cs="Courier New"/>
              <w:rtl/>
            </w:rPr>
            <w:t>ب</w:t>
          </w:r>
          <w:del w:id="208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منهم لبيد</w:delText>
            </w:r>
          </w:del>
          <w:ins w:id="2088" w:author="Transkribus" w:date="2019-12-11T14:30:00Z">
            <w:r w:rsidRPr="00EE6742">
              <w:rPr>
                <w:rFonts w:ascii="Courier New" w:hAnsi="Courier New" w:cs="Courier New"/>
                <w:rtl/>
              </w:rPr>
              <w:t>ههم أسعد</w:t>
            </w:r>
          </w:ins>
          <w:r w:rsidRPr="00EE6742">
            <w:rPr>
              <w:rFonts w:ascii="Courier New" w:hAnsi="Courier New" w:cs="Courier New"/>
              <w:rtl/>
            </w:rPr>
            <w:t xml:space="preserve"> والطفيل وعامر</w:t>
          </w:r>
          <w:del w:id="208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وابو براء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090" w:author="Transkribus" w:date="2019-12-11T14:30:00Z">
            <w:del w:id="209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وأبو براه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هازم ال</w:t>
          </w:r>
          <w:del w:id="20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2093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ح</w:t>
          </w:r>
          <w:del w:id="20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ز</w:delText>
            </w:r>
          </w:del>
          <w:ins w:id="2095" w:author="Transkribus" w:date="2019-12-11T14:30:00Z">
            <w:r w:rsidRPr="00EE6742">
              <w:rPr>
                <w:rFonts w:ascii="Courier New" w:hAnsi="Courier New" w:cs="Courier New"/>
                <w:rtl/>
              </w:rPr>
              <w:t>ر</w:t>
            </w:r>
          </w:ins>
          <w:r w:rsidRPr="00EE6742">
            <w:rPr>
              <w:rFonts w:ascii="Courier New" w:hAnsi="Courier New" w:cs="Courier New"/>
              <w:rtl/>
            </w:rPr>
            <w:t>اب</w:t>
          </w:r>
          <w:del w:id="209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وبنو ربيعة ان نسبت وخالد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 xml:space="preserve">منهم 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098" w:author="Transkribus" w:date="2019-12-11T14:30:00Z">
            <w:del w:id="209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ويقور سقة الن فسلت وجالد * منيم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وعوف فى </w:t>
          </w:r>
          <w:del w:id="21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</w:delText>
            </w:r>
          </w:del>
          <w:ins w:id="2101" w:author="Transkribus" w:date="2019-12-11T14:30:00Z">
            <w:r w:rsidRPr="00EE6742">
              <w:rPr>
                <w:rFonts w:ascii="Courier New" w:hAnsi="Courier New" w:cs="Courier New"/>
                <w:rtl/>
              </w:rPr>
              <w:t>د</w:t>
            </w:r>
          </w:ins>
          <w:r w:rsidRPr="00EE6742">
            <w:rPr>
              <w:rFonts w:ascii="Courier New" w:hAnsi="Courier New" w:cs="Courier New"/>
              <w:rtl/>
            </w:rPr>
            <w:t>وى الانساب</w:t>
          </w:r>
          <w:del w:id="210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103" w:author="Transkribus" w:date="2019-12-11T14:30:00Z"/>
          <w:rFonts w:ascii="Courier New" w:hAnsi="Courier New" w:cs="Courier New"/>
        </w:rPr>
      </w:pPr>
      <w:dir w:val="rtl">
        <w:dir w:val="rtl">
          <w:del w:id="21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ورث العلا منهم بنو 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صوفي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9B6BCA" w:rsidRDefault="007C1FAA" w:rsidP="007C1FAA">
      <w:pPr>
        <w:pStyle w:val="NurText"/>
        <w:bidi/>
        <w:rPr>
          <w:del w:id="2105" w:author="Transkribus" w:date="2019-12-11T14:30:00Z"/>
          <w:rFonts w:ascii="Courier New" w:hAnsi="Courier New" w:cs="Courier New"/>
        </w:rPr>
      </w:pPr>
      <w:dir w:val="rtl">
        <w:dir w:val="rtl">
          <w:del w:id="21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قرنوا الايادى الغر </w:delText>
            </w:r>
          </w:del>
          <w:ins w:id="210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ورت العلاميهم بنوالصوفى ال * فرؤا الامادى الغز </w:t>
            </w:r>
          </w:ins>
          <w:r w:rsidRPr="00EE6742">
            <w:rPr>
              <w:rFonts w:ascii="Courier New" w:hAnsi="Courier New" w:cs="Courier New"/>
              <w:rtl/>
            </w:rPr>
            <w:t>فى الاحساب</w:t>
          </w:r>
          <w:del w:id="210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وحوى المسيب ما به افتخروا كما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حازت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11" w:author="Transkribus" w:date="2019-12-11T14:30:00Z">
            <w:del w:id="211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وجوى السيب مابة افنجرواكما * هارت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فذلك </w:t>
          </w:r>
          <w:del w:id="21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جمع كل</w:delText>
            </w:r>
          </w:del>
          <w:ins w:id="2114" w:author="Transkribus" w:date="2019-12-11T14:30:00Z">
            <w:r w:rsidRPr="00EE6742">
              <w:rPr>
                <w:rFonts w:ascii="Courier New" w:hAnsi="Courier New" w:cs="Courier New"/>
                <w:rtl/>
              </w:rPr>
              <w:t>جميعكل</w:t>
            </w:r>
          </w:ins>
          <w:r w:rsidRPr="00EE6742">
            <w:rPr>
              <w:rFonts w:ascii="Courier New" w:hAnsi="Courier New" w:cs="Courier New"/>
              <w:rtl/>
            </w:rPr>
            <w:t xml:space="preserve"> حساب</w:t>
          </w:r>
          <w:del w:id="211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فى </w:t>
          </w:r>
          <w:del w:id="21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ذروة الشرف الرفيع سما 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مجد قديم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17" w:author="Transkribus" w:date="2019-12-11T14:30:00Z">
            <w:del w:id="211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دزوة الترف الرئيع شمانة * مجيد فسديم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21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صم</w:delText>
            </w:r>
          </w:del>
          <w:ins w:id="2120" w:author="Transkribus" w:date="2019-12-11T14:30:00Z">
            <w:r w:rsidRPr="00EE6742">
              <w:rPr>
                <w:rFonts w:ascii="Courier New" w:hAnsi="Courier New" w:cs="Courier New"/>
                <w:rtl/>
              </w:rPr>
              <w:t>ه</w:t>
            </w:r>
          </w:ins>
          <w:r w:rsidRPr="00EE6742">
            <w:rPr>
              <w:rFonts w:ascii="Courier New" w:hAnsi="Courier New" w:cs="Courier New"/>
              <w:rtl/>
            </w:rPr>
            <w:t>يم لباب</w:t>
          </w:r>
          <w:del w:id="212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122" w:author="Transkribus" w:date="2019-12-11T14:30:00Z"/>
          <w:rFonts w:ascii="Courier New" w:hAnsi="Courier New" w:cs="Courier New"/>
        </w:rPr>
      </w:pPr>
      <w:dir w:val="rtl">
        <w:dir w:val="rtl">
          <w:del w:id="21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واحل اندية المكارم ناشئا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فسما على القرناء والاضراب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124" w:author="Transkribus" w:date="2019-12-11T14:30:00Z"/>
          <w:del w:id="2125" w:author="Transkribus" w:date="2019-12-11T14:30:00Z"/>
          <w:rFonts w:ascii="Courier New" w:hAnsi="Courier New" w:cs="Courier New"/>
        </w:rPr>
      </w:pPr>
      <w:dir w:val="rtl">
        <w:dir w:val="rtl">
          <w:del w:id="21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مفعم لجب طما اذيه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وامده منهل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27" w:author="Transkribus" w:date="2019-12-11T14:30:00Z">
            <w:del w:id="212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وأجسل أبدية الكارم ثاشقا * فسماعلى القرقاءوالاشراب</w:delText>
              </w:r>
            </w:del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2129" w:author="Transkribus" w:date="2019-12-11T14:30:00Z">
        <w:r w:rsidRPr="00EE6742">
          <w:rPr>
            <w:rFonts w:ascii="Courier New" w:hAnsi="Courier New" w:cs="Courier New"/>
            <w:rtl/>
          </w:rPr>
          <w:t>ماء عمم طب طمى أديه * وأمده ميهل</w:t>
        </w:r>
      </w:ins>
      <w:r w:rsidRPr="00EE6742">
        <w:rPr>
          <w:rFonts w:ascii="Courier New" w:hAnsi="Courier New" w:cs="Courier New"/>
          <w:rtl/>
        </w:rPr>
        <w:t xml:space="preserve"> صوب سحاب</w:t>
      </w:r>
      <w:del w:id="213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باعم سيبا</w:delText>
            </w:r>
          </w:del>
          <w:ins w:id="2132" w:author="Transkribus" w:date="2019-12-11T14:30:00Z">
            <w:r w:rsidRPr="00EE6742">
              <w:rPr>
                <w:rFonts w:ascii="Courier New" w:hAnsi="Courier New" w:cs="Courier New"/>
                <w:rtl/>
              </w:rPr>
              <w:t>باهسم سشيبا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21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نوال بنانه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او مزبد ذو زخرة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34" w:author="Transkribus" w:date="2019-12-11T14:30:00Z">
            <w:del w:id="213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وال يانه * أو مريد دورجره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وعباب</w:t>
          </w:r>
          <w:del w:id="213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لليث</w:delText>
            </w:r>
          </w:del>
          <w:ins w:id="213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البت</w:t>
            </w:r>
          </w:ins>
          <w:r w:rsidRPr="00EE6742">
            <w:rPr>
              <w:rFonts w:ascii="Courier New" w:hAnsi="Courier New" w:cs="Courier New"/>
              <w:rtl/>
            </w:rPr>
            <w:t xml:space="preserve"> صولته </w:t>
          </w:r>
          <w:del w:id="21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على اعدائه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بل دونه ان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40" w:author="Transkribus" w:date="2019-12-11T14:30:00Z">
            <w:del w:id="214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فسلى أعد اله *مل دوبقان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صال </w:t>
          </w:r>
          <w:del w:id="21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ليث</w:delText>
            </w:r>
          </w:del>
          <w:ins w:id="2143" w:author="Transkribus" w:date="2019-12-11T14:30:00Z">
            <w:r w:rsidRPr="00EE6742">
              <w:rPr>
                <w:rFonts w:ascii="Courier New" w:hAnsi="Courier New" w:cs="Courier New"/>
                <w:rtl/>
              </w:rPr>
              <w:t>لبب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الغاب</w:t>
          </w:r>
          <w:del w:id="214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وله الى </w:t>
          </w:r>
          <w:del w:id="21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اشياعه وعداته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146" w:author="Transkribus" w:date="2019-12-11T14:30:00Z">
            <w:del w:id="214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أن شناعه وعسدد الله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يومان يوم </w:t>
          </w:r>
          <w:del w:id="21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2149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 xml:space="preserve">دى ويوم </w:t>
          </w:r>
          <w:del w:id="21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ض</w:delText>
            </w:r>
          </w:del>
          <w:ins w:id="2151" w:author="Transkribus" w:date="2019-12-11T14:30:00Z">
            <w:r w:rsidRPr="00EE6742">
              <w:rPr>
                <w:rFonts w:ascii="Courier New" w:hAnsi="Courier New" w:cs="Courier New"/>
                <w:rtl/>
              </w:rPr>
              <w:t>ص</w:t>
            </w:r>
          </w:ins>
          <w:r w:rsidRPr="00EE6742">
            <w:rPr>
              <w:rFonts w:ascii="Courier New" w:hAnsi="Courier New" w:cs="Courier New"/>
              <w:rtl/>
            </w:rPr>
            <w:t>راب</w:t>
          </w:r>
          <w:del w:id="215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دولة</w:delText>
            </w:r>
          </w:del>
          <w:ins w:id="215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بادولة</w:t>
            </w:r>
          </w:ins>
          <w:r w:rsidRPr="00EE6742">
            <w:rPr>
              <w:rFonts w:ascii="Courier New" w:hAnsi="Courier New" w:cs="Courier New"/>
              <w:rtl/>
            </w:rPr>
            <w:t xml:space="preserve"> عبق </w:t>
          </w:r>
          <w:del w:id="21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الندى والجود فيه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ارجائها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56" w:author="Transkribus" w:date="2019-12-11T14:30:00Z">
            <w:del w:id="215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النسدى والحودفى * أو جانها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21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فتية انجاب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159" w:author="Transkribus" w:date="2019-12-11T14:30:00Z">
            <w:r w:rsidRPr="00EE6742">
              <w:rPr>
                <w:rFonts w:ascii="Courier New" w:hAnsi="Courier New" w:cs="Courier New"/>
                <w:rtl/>
              </w:rPr>
              <w:t>فتبه احاب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160" w:author="Transkribus" w:date="2019-12-11T14:30:00Z"/>
          <w:rFonts w:ascii="Courier New" w:hAnsi="Courier New" w:cs="Courier New"/>
        </w:rPr>
      </w:pPr>
      <w:dir w:val="rtl">
        <w:dir w:val="rtl">
          <w:del w:id="21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بشجاعها وجمالها وبعزها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وبزينها تبقى على الاحقاب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162" w:author="Transkribus" w:date="2019-12-11T14:30:00Z"/>
          <w:del w:id="2163" w:author="Transkribus" w:date="2019-12-11T14:30:00Z"/>
          <w:rFonts w:ascii="Courier New" w:hAnsi="Courier New" w:cs="Courier New"/>
        </w:rPr>
      </w:pPr>
      <w:dir w:val="rtl">
        <w:dir w:val="rtl">
          <w:del w:id="21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حسبى بما نسبوا اليه وان غدت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اسماؤهم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65" w:author="Transkribus" w:date="2019-12-11T14:30:00Z">
            <w:del w:id="216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ابسجاعها وجمالهاو بعرفا * وير يهاتبى على الاحتاب</w:delText>
              </w:r>
            </w:del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2167" w:author="Transkribus" w:date="2019-12-11T14:30:00Z">
        <w:r w:rsidRPr="00EE6742">
          <w:rPr>
            <w:rFonts w:ascii="Courier New" w:hAnsi="Courier New" w:cs="Courier New"/>
            <w:rtl/>
          </w:rPr>
          <w:t>جسى ثمانسبو الليه وابن غدب * أسماوهيم</w:t>
        </w:r>
      </w:ins>
      <w:r w:rsidRPr="00EE6742">
        <w:rPr>
          <w:rFonts w:ascii="Courier New" w:hAnsi="Courier New" w:cs="Courier New"/>
          <w:rtl/>
        </w:rPr>
        <w:t xml:space="preserve"> تغنى عن الالقاب</w:t>
      </w:r>
      <w:del w:id="216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ins w:id="2169" w:author="Transkribus" w:date="2019-12-11T14:30:00Z"/>
          <w:rFonts w:ascii="Courier New" w:hAnsi="Courier New" w:cs="Courier New"/>
        </w:rPr>
      </w:pPr>
      <w:dir w:val="rtl">
        <w:dir w:val="rtl">
          <w:del w:id="21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2171" w:author="Transkribus" w:date="2019-12-11T14:30:00Z">
            <w:r w:rsidRPr="00EE6742">
              <w:rPr>
                <w:rFonts w:ascii="Courier New" w:hAnsi="Courier New" w:cs="Courier New"/>
                <w:rtl/>
              </w:rPr>
              <w:t>*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كرم بهم </w:t>
      </w:r>
      <w:del w:id="2172" w:author="Transkribus" w:date="2019-12-11T14:30:00Z">
        <w:r w:rsidRPr="009B6BCA">
          <w:rPr>
            <w:rFonts w:ascii="Courier New" w:hAnsi="Courier New" w:cs="Courier New"/>
            <w:rtl/>
          </w:rPr>
          <w:delText>عربا اذا افتخر الورى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جاؤوا بخير ارومة</w:delText>
            </w:r>
            <w:r>
              <w:delText>‬</w:delText>
            </w:r>
            <w:r>
              <w:delText>‬</w:delText>
            </w:r>
          </w:dir>
        </w:dir>
      </w:del>
      <w:ins w:id="2173" w:author="Transkribus" w:date="2019-12-11T14:30:00Z">
        <w:del w:id="2174" w:author="Transkribus" w:date="2019-12-11T14:30:00Z">
          <w:r w:rsidRPr="00EE6742">
            <w:rPr>
              <w:rFonts w:ascii="Courier New" w:hAnsi="Courier New" w:cs="Courier New"/>
              <w:rtl/>
            </w:rPr>
            <w:delText>عر باد البجرالورى * هاواحرارومه</w:delText>
          </w:r>
        </w:del>
      </w:ins>
      <w:r w:rsidRPr="00EE6742">
        <w:rPr>
          <w:rFonts w:ascii="Courier New" w:hAnsi="Courier New" w:cs="Courier New"/>
          <w:rtl/>
        </w:rPr>
        <w:t xml:space="preserve"> ونصاب</w:t>
      </w:r>
      <w:del w:id="217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2176" w:author="Transkribus" w:date="2019-12-11T14:30:00Z"/>
          <w:rFonts w:ascii="Courier New" w:hAnsi="Courier New" w:cs="Courier New"/>
        </w:rPr>
      </w:pPr>
      <w:dir w:val="rtl">
        <w:dir w:val="rtl">
          <w:del w:id="21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شادوا العلا بندى وعز باذخ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ومشارع للمعتفين عذاب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178" w:author="Transkribus" w:date="2019-12-11T14:30:00Z"/>
          <w:del w:id="2179" w:author="Transkribus" w:date="2019-12-11T14:30:00Z"/>
          <w:rFonts w:ascii="Courier New" w:hAnsi="Courier New" w:cs="Courier New"/>
        </w:rPr>
      </w:pPr>
      <w:dir w:val="rtl">
        <w:dir w:val="rtl">
          <w:ins w:id="2180" w:author="Transkribus" w:date="2019-12-11T14:30:00Z">
            <w:r w:rsidRPr="00EE6742">
              <w:rPr>
                <w:rFonts w:ascii="Courier New" w:hAnsi="Courier New" w:cs="Courier New"/>
                <w:rtl/>
              </w:rPr>
              <w:t>سادوا العلامندى وعربادثم * ومشار م المعثة بن عذاب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قوم </w:t>
      </w:r>
      <w:del w:id="2181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2182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>رى لذوى النفاق لديهم</w:t>
      </w:r>
      <w:del w:id="218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2184" w:author="Transkribus" w:date="2019-12-11T14:30:00Z">
        <w:del w:id="2185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</w:delText>
          </w:r>
        </w:del>
      </w:ins>
      <w:r w:rsidRPr="00EE6742">
        <w:rPr>
          <w:rFonts w:ascii="Courier New" w:hAnsi="Courier New" w:cs="Courier New"/>
          <w:rtl/>
        </w:rPr>
        <w:t xml:space="preserve">ذل العبيد </w:t>
      </w:r>
      <w:del w:id="2186" w:author="Transkribus" w:date="2019-12-11T14:30:00Z">
        <w:r w:rsidRPr="009B6BCA">
          <w:rPr>
            <w:rFonts w:ascii="Courier New" w:hAnsi="Courier New" w:cs="Courier New"/>
            <w:rtl/>
          </w:rPr>
          <w:delText>لسطوة الارباب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2187" w:author="Transkribus" w:date="2019-12-11T14:30:00Z">
        <w:r w:rsidRPr="00EE6742">
          <w:rPr>
            <w:rFonts w:ascii="Courier New" w:hAnsi="Courier New" w:cs="Courier New"/>
            <w:rtl/>
          </w:rPr>
          <w:t>أسطوة الارياب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ايها</w:delText>
            </w:r>
          </w:del>
          <w:ins w:id="2189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اباأيها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المولى الذى </w:t>
          </w:r>
          <w:del w:id="21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نعماؤه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مبذولة للطارق المتناب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91" w:author="Transkribus" w:date="2019-12-11T14:30:00Z">
            <w:del w:id="219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فعماؤه * مذولة الطجارق المنتاب</w:delText>
              </w:r>
            </w:del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انى لاعلم ان</w:delText>
            </w:r>
          </w:del>
          <w:ins w:id="219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أبى الاعلم أن</w:t>
            </w:r>
          </w:ins>
          <w:r w:rsidRPr="00EE6742">
            <w:rPr>
              <w:rFonts w:ascii="Courier New" w:hAnsi="Courier New" w:cs="Courier New"/>
              <w:rtl/>
            </w:rPr>
            <w:t xml:space="preserve"> برك</w:t>
          </w:r>
          <w:ins w:id="2195" w:author="Transkribus" w:date="2019-12-11T14:30:00Z">
            <w:r w:rsidRPr="00EE6742">
              <w:rPr>
                <w:rFonts w:ascii="Courier New" w:hAnsi="Courier New" w:cs="Courier New"/>
                <w:rtl/>
              </w:rPr>
              <w:t>-</w:t>
            </w:r>
          </w:ins>
          <w:r w:rsidRPr="00EE6742">
            <w:rPr>
              <w:rFonts w:ascii="Courier New" w:hAnsi="Courier New" w:cs="Courier New"/>
              <w:rtl/>
            </w:rPr>
            <w:t xml:space="preserve"> بى غدا</w:t>
          </w:r>
          <w:del w:id="219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>لسعاد</w:t>
              </w:r>
              <w:del w:id="2197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تى</w:delText>
                </w:r>
              </w:del>
              <w:ins w:id="2198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ق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 من </w:t>
              </w:r>
              <w:del w:id="2199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اوكد الاسباب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2200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أوكد الاسياب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7C1FAA" w:rsidRPr="009B6BCA" w:rsidRDefault="007C1FAA" w:rsidP="007C1FAA">
      <w:pPr>
        <w:pStyle w:val="NurText"/>
        <w:bidi/>
        <w:rPr>
          <w:del w:id="2201" w:author="Transkribus" w:date="2019-12-11T14:30:00Z"/>
          <w:rFonts w:ascii="Courier New" w:hAnsi="Courier New" w:cs="Courier New"/>
        </w:rPr>
      </w:pPr>
      <w:dir w:val="rtl">
        <w:dir w:val="rtl">
          <w:del w:id="22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وتيقنت نفسى هناك بانني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سارود من نعماك خير جناب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203" w:author="Transkribus" w:date="2019-12-11T14:30:00Z"/>
          <w:del w:id="2204" w:author="Transkribus" w:date="2019-12-11T14:30:00Z"/>
          <w:rFonts w:ascii="Courier New" w:hAnsi="Courier New" w:cs="Courier New"/>
        </w:rPr>
      </w:pPr>
      <w:dir w:val="rtl">
        <w:dir w:val="rtl">
          <w:del w:id="22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زلت ترقى</w:delText>
            </w:r>
          </w:del>
          <w:ins w:id="2206" w:author="Transkribus" w:date="2019-12-11T14:30:00Z">
            <w:r w:rsidRPr="00EE6742">
              <w:rPr>
                <w:rFonts w:ascii="Courier New" w:hAnsi="Courier New" w:cs="Courier New"/>
                <w:rtl/>
              </w:rPr>
              <w:t>وسيقيت بعسى عناك باننى ذ مارود من دعمال جخيرحتلب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2207" w:author="Transkribus" w:date="2019-12-11T14:30:00Z">
        <w:r w:rsidRPr="00EE6742">
          <w:rPr>
            <w:rFonts w:ascii="Courier New" w:hAnsi="Courier New" w:cs="Courier New"/>
            <w:rtl/>
          </w:rPr>
          <w:t>الازلت ترفى</w:t>
        </w:r>
      </w:ins>
      <w:r w:rsidRPr="00EE6742">
        <w:rPr>
          <w:rFonts w:ascii="Courier New" w:hAnsi="Courier New" w:cs="Courier New"/>
          <w:rtl/>
        </w:rPr>
        <w:t xml:space="preserve"> فى المكارم </w:t>
      </w:r>
      <w:del w:id="2208" w:author="Transkribus" w:date="2019-12-11T14:30:00Z">
        <w:r w:rsidRPr="009B6BCA">
          <w:rPr>
            <w:rFonts w:ascii="Courier New" w:hAnsi="Courier New" w:cs="Courier New"/>
            <w:rtl/>
          </w:rPr>
          <w:delText>دائما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ما لاح برق</w:delText>
            </w:r>
            <w:r>
              <w:delText>‬</w:delText>
            </w:r>
            <w:r>
              <w:delText>‬</w:delText>
            </w:r>
          </w:dir>
        </w:dir>
      </w:del>
      <w:ins w:id="2209" w:author="Transkribus" w:date="2019-12-11T14:30:00Z">
        <w:del w:id="2210" w:author="Transkribus" w:date="2019-12-11T14:30:00Z">
          <w:r w:rsidRPr="00EE6742">
            <w:rPr>
              <w:rFonts w:ascii="Courier New" w:hAnsi="Courier New" w:cs="Courier New"/>
              <w:rtl/>
            </w:rPr>
            <w:delText>داثما * مالاجبرق</w:delText>
          </w:r>
        </w:del>
      </w:ins>
      <w:r w:rsidRPr="00EE6742">
        <w:rPr>
          <w:rFonts w:ascii="Courier New" w:hAnsi="Courier New" w:cs="Courier New"/>
          <w:rtl/>
        </w:rPr>
        <w:t xml:space="preserve"> فى خلال سحاب</w:t>
      </w:r>
      <w:del w:id="221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22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 يمدح</w:delText>
            </w:r>
          </w:del>
          <w:ins w:id="2213" w:author="Transkribus" w:date="2019-12-11T14:30:00Z">
            <w:r w:rsidRPr="00EE6742">
              <w:rPr>
                <w:rFonts w:ascii="Courier New" w:hAnsi="Courier New" w:cs="Courier New"/>
                <w:rtl/>
              </w:rPr>
              <w:t>أبشاهذج</w:t>
            </w:r>
          </w:ins>
          <w:r w:rsidRPr="00EE6742">
            <w:rPr>
              <w:rFonts w:ascii="Courier New" w:hAnsi="Courier New" w:cs="Courier New"/>
              <w:rtl/>
            </w:rPr>
            <w:t xml:space="preserve"> الرئيس جمال الدولة </w:t>
          </w:r>
          <w:del w:id="22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ابا الغنائم اخا الممدوح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215" w:author="Transkribus" w:date="2019-12-11T14:30:00Z">
            <w:r w:rsidRPr="00EE6742">
              <w:rPr>
                <w:rFonts w:ascii="Courier New" w:hAnsi="Courier New" w:cs="Courier New"/>
                <w:rtl/>
              </w:rPr>
              <w:t>أبا الغنا ثم الخا المدوج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216" w:author="Transkribus" w:date="2019-12-11T14:30:00Z"/>
          <w:rFonts w:ascii="Courier New" w:hAnsi="Courier New" w:cs="Courier New"/>
        </w:rPr>
      </w:pPr>
      <w:dir w:val="rtl">
        <w:dir w:val="rtl">
          <w:del w:id="22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سواء علينا هجرها ووصالها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اذا نكثت يوما ورثت حبالها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9B6BCA" w:rsidRDefault="007C1FAA" w:rsidP="007C1FAA">
      <w:pPr>
        <w:pStyle w:val="NurText"/>
        <w:bidi/>
        <w:rPr>
          <w:del w:id="2218" w:author="Transkribus" w:date="2019-12-11T14:30:00Z"/>
          <w:rFonts w:ascii="Courier New" w:hAnsi="Courier New" w:cs="Courier New"/>
        </w:rPr>
      </w:pPr>
      <w:dir w:val="rtl">
        <w:dir w:val="rtl">
          <w:del w:id="22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وما برحت ليلى تجود بوعدها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ويمنع منا بذلها ونوالها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9B6BCA" w:rsidRDefault="007C1FAA" w:rsidP="007C1FAA">
      <w:pPr>
        <w:pStyle w:val="NurText"/>
        <w:bidi/>
        <w:rPr>
          <w:del w:id="2220" w:author="Transkribus" w:date="2019-12-11T14:30:00Z"/>
          <w:rFonts w:ascii="Courier New" w:hAnsi="Courier New" w:cs="Courier New"/>
        </w:rPr>
      </w:pPr>
      <w:dir w:val="rtl">
        <w:dir w:val="rtl">
          <w:del w:id="22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ويطمعنا ميعادها فى دنوها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ولا وصل الا ان يزور خيالها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9B6BCA" w:rsidRDefault="007C1FAA" w:rsidP="007C1FAA">
      <w:pPr>
        <w:pStyle w:val="NurText"/>
        <w:bidi/>
        <w:rPr>
          <w:del w:id="2222" w:author="Transkribus" w:date="2019-12-11T14:30:00Z"/>
          <w:rFonts w:ascii="Courier New" w:hAnsi="Courier New" w:cs="Courier New"/>
        </w:rPr>
      </w:pPr>
      <w:dir w:val="rtl">
        <w:dir w:val="rtl">
          <w:del w:id="22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اما منك الا عذرة وتعلل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لطال علينا عذرها واعتلالها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224" w:author="Transkribus" w:date="2019-12-11T14:30:00Z"/>
          <w:del w:id="2225" w:author="Transkribus" w:date="2019-12-11T14:30:00Z"/>
          <w:rFonts w:ascii="Courier New" w:hAnsi="Courier New" w:cs="Courier New"/>
        </w:rPr>
      </w:pPr>
      <w:dir w:val="rtl">
        <w:dir w:val="rtl">
          <w:ins w:id="2226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ابطويل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2227" w:author="Transkribus" w:date="2019-12-11T14:30:00Z"/>
          <w:rFonts w:ascii="Courier New" w:hAnsi="Courier New" w:cs="Courier New"/>
        </w:rPr>
      </w:pPr>
      <w:ins w:id="2228" w:author="Transkribus" w:date="2019-12-11T14:30:00Z">
        <w:r w:rsidRPr="00EE6742">
          <w:rPr>
            <w:rFonts w:ascii="Courier New" w:hAnsi="Courier New" w:cs="Courier New"/>
            <w:rtl/>
          </w:rPr>
          <w:t>سو١ع عليبا هجرها ووصا لها * ادانكتت يوماور بت جبالها</w:t>
        </w:r>
      </w:ins>
    </w:p>
    <w:p w:rsidR="007C1FAA" w:rsidRPr="00EE6742" w:rsidRDefault="007C1FAA" w:rsidP="007C1FAA">
      <w:pPr>
        <w:pStyle w:val="NurText"/>
        <w:bidi/>
        <w:rPr>
          <w:ins w:id="2229" w:author="Transkribus" w:date="2019-12-11T14:30:00Z"/>
          <w:rFonts w:ascii="Courier New" w:hAnsi="Courier New" w:cs="Courier New"/>
        </w:rPr>
      </w:pPr>
      <w:ins w:id="2230" w:author="Transkribus" w:date="2019-12-11T14:30:00Z">
        <w:r w:rsidRPr="00EE6742">
          <w:rPr>
            <w:rFonts w:ascii="Courier New" w:hAnsi="Courier New" w:cs="Courier New"/>
            <w:rtl/>
          </w:rPr>
          <w:t>وها برخف ابلى جود فو هدها * وعنع منا بد الها وفق الها</w:t>
        </w:r>
      </w:ins>
    </w:p>
    <w:p w:rsidR="007C1FAA" w:rsidRPr="00EE6742" w:rsidRDefault="007C1FAA" w:rsidP="007C1FAA">
      <w:pPr>
        <w:pStyle w:val="NurText"/>
        <w:bidi/>
        <w:rPr>
          <w:ins w:id="2231" w:author="Transkribus" w:date="2019-12-11T14:30:00Z"/>
          <w:rFonts w:ascii="Courier New" w:hAnsi="Courier New" w:cs="Courier New"/>
        </w:rPr>
      </w:pPr>
      <w:ins w:id="2232" w:author="Transkribus" w:date="2019-12-11T14:30:00Z">
        <w:r w:rsidRPr="00EE6742">
          <w:rPr>
            <w:rFonts w:ascii="Courier New" w:hAnsi="Courier New" w:cs="Courier New"/>
            <w:rtl/>
          </w:rPr>
          <w:t>وبط معناميعادها فى وفؤ ها * ولاوصل الاأن بر ور جبالها</w:t>
        </w:r>
      </w:ins>
    </w:p>
    <w:p w:rsidR="007C1FAA" w:rsidRPr="00EE6742" w:rsidRDefault="007C1FAA" w:rsidP="007C1FAA">
      <w:pPr>
        <w:pStyle w:val="NurText"/>
        <w:bidi/>
        <w:rPr>
          <w:ins w:id="2233" w:author="Transkribus" w:date="2019-12-11T14:30:00Z"/>
          <w:rFonts w:ascii="Courier New" w:hAnsi="Courier New" w:cs="Courier New"/>
        </w:rPr>
      </w:pPr>
      <w:ins w:id="2234" w:author="Transkribus" w:date="2019-12-11T14:30:00Z">
        <w:r w:rsidRPr="00EE6742">
          <w:rPr>
            <w:rFonts w:ascii="Courier New" w:hAnsi="Courier New" w:cs="Courier New"/>
            <w:rtl/>
          </w:rPr>
          <w:t>أما منسلك الاعذرة وفعال * اطال عليناهذرهاواعنلالها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2235" w:author="Transkribus" w:date="2019-12-11T14:30:00Z">
        <w:r w:rsidRPr="00EE6742">
          <w:rPr>
            <w:rFonts w:ascii="Courier New" w:hAnsi="Courier New" w:cs="Courier New"/>
            <w:rtl/>
          </w:rPr>
          <w:t xml:space="preserve"> </w:t>
        </w:r>
      </w:ins>
      <w:r w:rsidRPr="00EE6742">
        <w:rPr>
          <w:rFonts w:ascii="Courier New" w:hAnsi="Courier New" w:cs="Courier New"/>
          <w:rtl/>
        </w:rPr>
        <w:t xml:space="preserve">سقام </w:t>
      </w:r>
      <w:del w:id="2236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r w:rsidRPr="00EE6742">
        <w:rPr>
          <w:rFonts w:ascii="Courier New" w:hAnsi="Courier New" w:cs="Courier New"/>
          <w:rtl/>
        </w:rPr>
        <w:t>ج</w:t>
      </w:r>
      <w:del w:id="2237" w:author="Transkribus" w:date="2019-12-11T14:30:00Z">
        <w:r w:rsidRPr="009B6BCA">
          <w:rPr>
            <w:rFonts w:ascii="Courier New" w:hAnsi="Courier New" w:cs="Courier New"/>
            <w:rtl/>
          </w:rPr>
          <w:delText>س</w:delText>
        </w:r>
      </w:del>
      <w:ins w:id="2238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 xml:space="preserve">مى من </w:t>
      </w:r>
      <w:del w:id="2239" w:author="Transkribus" w:date="2019-12-11T14:30:00Z">
        <w:r w:rsidRPr="009B6BCA">
          <w:rPr>
            <w:rFonts w:ascii="Courier New" w:hAnsi="Courier New" w:cs="Courier New"/>
            <w:rtl/>
          </w:rPr>
          <w:delText>جفونك اصله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وقوة عشق نقص جسمى</w:delText>
            </w:r>
            <w:r>
              <w:delText>‬</w:delText>
            </w:r>
            <w:r>
              <w:delText>‬</w:delText>
            </w:r>
          </w:dir>
        </w:dir>
      </w:del>
      <w:ins w:id="2240" w:author="Transkribus" w:date="2019-12-11T14:30:00Z">
        <w:del w:id="2241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جفوفلك أسله </w:delText>
          </w:r>
        </w:del>
        <w:r w:rsidRPr="00EE6742">
          <w:rPr>
            <w:rFonts w:ascii="Courier New" w:hAnsi="Courier New" w:cs="Courier New"/>
            <w:rtl/>
          </w:rPr>
          <w:tab/>
          <w:t>* وفوه عسى بعس سمى</w:t>
        </w:r>
      </w:ins>
      <w:r w:rsidRPr="00EE6742">
        <w:rPr>
          <w:rFonts w:ascii="Courier New" w:hAnsi="Courier New" w:cs="Courier New"/>
          <w:rtl/>
        </w:rPr>
        <w:t xml:space="preserve"> كمالها</w:t>
      </w:r>
      <w:del w:id="224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2243" w:author="Transkribus" w:date="2019-12-11T14:30:00Z"/>
          <w:rFonts w:ascii="Courier New" w:hAnsi="Courier New" w:cs="Courier New"/>
        </w:rPr>
      </w:pPr>
      <w:dir w:val="rtl">
        <w:dir w:val="rtl">
          <w:del w:id="22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فان تسعفى صبا يكن لك اجره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بقربك يا من شف جسمى زيالها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245" w:author="Transkribus" w:date="2019-12-11T14:30:00Z"/>
          <w:del w:id="2246" w:author="Transkribus" w:date="2019-12-11T14:30:00Z"/>
          <w:rFonts w:ascii="Courier New" w:hAnsi="Courier New" w:cs="Courier New"/>
        </w:rPr>
      </w:pPr>
      <w:dir w:val="rtl">
        <w:dir w:val="rtl">
          <w:del w:id="22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وما ذكرتك النفس الا تفرقت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وعاودها من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248" w:author="Transkribus" w:date="2019-12-11T14:30:00Z">
            <w:del w:id="224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بنان</w:delText>
              </w:r>
            </w:del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2250" w:author="Transkribus" w:date="2019-12-11T14:30:00Z"/>
          <w:rFonts w:ascii="Courier New" w:hAnsi="Courier New" w:cs="Courier New"/>
        </w:rPr>
      </w:pPr>
      <w:ins w:id="2251" w:author="Transkribus" w:date="2019-12-11T14:30:00Z">
        <w:r w:rsidRPr="00EE6742">
          <w:rPr>
            <w:rFonts w:ascii="Courier New" w:hAnsi="Courier New" w:cs="Courier New"/>
            <w:rtl/>
          </w:rPr>
          <w:t>١٤٧</w:t>
        </w:r>
      </w:ins>
    </w:p>
    <w:p w:rsidR="007C1FAA" w:rsidRPr="00EE6742" w:rsidRDefault="007C1FAA" w:rsidP="007C1FAA">
      <w:pPr>
        <w:pStyle w:val="NurText"/>
        <w:bidi/>
        <w:rPr>
          <w:ins w:id="2252" w:author="Transkribus" w:date="2019-12-11T14:30:00Z"/>
          <w:rFonts w:ascii="Courier New" w:hAnsi="Courier New" w:cs="Courier New"/>
        </w:rPr>
      </w:pPr>
      <w:ins w:id="2253" w:author="Transkribus" w:date="2019-12-11T14:30:00Z">
        <w:r w:rsidRPr="00EE6742">
          <w:rPr>
            <w:rFonts w:ascii="Courier New" w:hAnsi="Courier New" w:cs="Courier New"/>
            <w:rtl/>
          </w:rPr>
          <w:t>بان ثسعق صفاحن لك أجمره * بقريك باحن سف خسمى ربالها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2254" w:author="Transkribus" w:date="2019-12-11T14:30:00Z">
        <w:r w:rsidRPr="00EE6742">
          <w:rPr>
            <w:rFonts w:ascii="Courier New" w:hAnsi="Courier New" w:cs="Courier New"/>
            <w:rtl/>
          </w:rPr>
          <w:t>وماد ك٣رتلك النقس الاشسرتت * وعاودهامن</w:t>
        </w:r>
      </w:ins>
      <w:r w:rsidRPr="00EE6742">
        <w:rPr>
          <w:rFonts w:ascii="Courier New" w:hAnsi="Courier New" w:cs="Courier New"/>
          <w:rtl/>
        </w:rPr>
        <w:t xml:space="preserve"> بعد هدى </w:t>
      </w:r>
      <w:del w:id="2255" w:author="Transkribus" w:date="2019-12-11T14:30:00Z">
        <w:r w:rsidRPr="009B6BCA">
          <w:rPr>
            <w:rFonts w:ascii="Courier New" w:hAnsi="Courier New" w:cs="Courier New"/>
            <w:rtl/>
          </w:rPr>
          <w:delText>ض</w:delText>
        </w:r>
      </w:del>
      <w:ins w:id="2256" w:author="Transkribus" w:date="2019-12-11T14:30:00Z">
        <w:r w:rsidRPr="00EE6742">
          <w:rPr>
            <w:rFonts w:ascii="Courier New" w:hAnsi="Courier New" w:cs="Courier New"/>
            <w:rtl/>
          </w:rPr>
          <w:t>خس</w:t>
        </w:r>
      </w:ins>
      <w:r w:rsidRPr="00EE6742">
        <w:rPr>
          <w:rFonts w:ascii="Courier New" w:hAnsi="Courier New" w:cs="Courier New"/>
          <w:rtl/>
        </w:rPr>
        <w:t>لالها</w:t>
      </w:r>
      <w:del w:id="225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9B6BCA" w:rsidRDefault="007C1FAA" w:rsidP="007C1FAA">
      <w:pPr>
        <w:pStyle w:val="NurText"/>
        <w:bidi/>
        <w:rPr>
          <w:del w:id="2258" w:author="Transkribus" w:date="2019-12-11T14:30:00Z"/>
          <w:rFonts w:ascii="Courier New" w:hAnsi="Courier New" w:cs="Courier New"/>
        </w:rPr>
      </w:pPr>
      <w:dir w:val="rtl">
        <w:dir w:val="rtl">
          <w:del w:id="22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وما برحت تعتادنى زفرة اذا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طمعت لها بالبرء راث اندمالها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260" w:author="Transkribus" w:date="2019-12-11T14:30:00Z"/>
          <w:del w:id="2261" w:author="Transkribus" w:date="2019-12-11T14:30:00Z"/>
          <w:rFonts w:ascii="Courier New" w:hAnsi="Courier New" w:cs="Courier New"/>
        </w:rPr>
      </w:pPr>
      <w:dir w:val="rtl">
        <w:dir w:val="rtl">
          <w:ins w:id="2262" w:author="Transkribus" w:date="2019-12-11T14:30:00Z">
            <w:r w:rsidRPr="00EE6742">
              <w:rPr>
                <w:rFonts w:ascii="Courier New" w:hAnsi="Courier New" w:cs="Courier New"/>
                <w:rtl/>
              </w:rPr>
              <w:t>وها برحسف فعشادق رئرة اذا * طمع اها البرة رابت اللدمالف١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ومن </w:t>
      </w:r>
      <w:del w:id="2263" w:author="Transkribus" w:date="2019-12-11T14:30:00Z">
        <w:r w:rsidRPr="009B6BCA">
          <w:rPr>
            <w:rFonts w:ascii="Courier New" w:hAnsi="Courier New" w:cs="Courier New"/>
            <w:rtl/>
          </w:rPr>
          <w:delText>عبرات لا ينى</w:delText>
        </w:r>
      </w:del>
      <w:ins w:id="2264" w:author="Transkribus" w:date="2019-12-11T14:30:00Z">
        <w:r w:rsidRPr="00EE6742">
          <w:rPr>
            <w:rFonts w:ascii="Courier New" w:hAnsi="Courier New" w:cs="Courier New"/>
            <w:rtl/>
          </w:rPr>
          <w:t>عيرات الاى</w:t>
        </w:r>
      </w:ins>
      <w:r w:rsidRPr="00EE6742">
        <w:rPr>
          <w:rFonts w:ascii="Courier New" w:hAnsi="Courier New" w:cs="Courier New"/>
          <w:rtl/>
        </w:rPr>
        <w:t xml:space="preserve"> الدهر </w:t>
      </w:r>
      <w:del w:id="2265" w:author="Transkribus" w:date="2019-12-11T14:30:00Z">
        <w:r w:rsidRPr="009B6BCA">
          <w:rPr>
            <w:rFonts w:ascii="Courier New" w:hAnsi="Courier New" w:cs="Courier New"/>
            <w:rtl/>
          </w:rPr>
          <w:delText>كلما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دعا للهوى داع اجاب انا لها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2266" w:author="Transkribus" w:date="2019-12-11T14:30:00Z">
        <w:del w:id="2267" w:author="Transkribus" w:date="2019-12-11T14:30:00Z">
          <w:r w:rsidRPr="00EE6742">
            <w:rPr>
              <w:rFonts w:ascii="Courier New" w:hAnsi="Courier New" w:cs="Courier New"/>
              <w:rtl/>
            </w:rPr>
            <w:delText>كما * دفالموى داج أجماب انههالها</w:delText>
          </w:r>
        </w:del>
      </w:ins>
    </w:p>
    <w:p w:rsidR="007C1FAA" w:rsidRPr="009B6BCA" w:rsidRDefault="007C1FAA" w:rsidP="007C1FAA">
      <w:pPr>
        <w:pStyle w:val="NurText"/>
        <w:bidi/>
        <w:rPr>
          <w:del w:id="2268" w:author="Transkribus" w:date="2019-12-11T14:30:00Z"/>
          <w:rFonts w:ascii="Courier New" w:hAnsi="Courier New" w:cs="Courier New"/>
        </w:rPr>
      </w:pPr>
      <w:dir w:val="rtl">
        <w:dir w:val="rtl">
          <w:del w:id="22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تصدى الكرى عن مقلتى فتنثني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دموع على الخدين يهمى انسجالها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270" w:author="Transkribus" w:date="2019-12-11T14:30:00Z"/>
          <w:del w:id="2271" w:author="Transkribus" w:date="2019-12-11T14:30:00Z"/>
          <w:rFonts w:ascii="Courier New" w:hAnsi="Courier New" w:cs="Courier New"/>
        </w:rPr>
      </w:pPr>
      <w:dir w:val="rtl">
        <w:dir w:val="rtl">
          <w:ins w:id="2272" w:author="Transkribus" w:date="2019-12-11T14:30:00Z">
            <w:r w:rsidRPr="00EE6742">
              <w:rPr>
                <w:rFonts w:ascii="Courier New" w:hAnsi="Courier New" w:cs="Courier New"/>
                <w:rtl/>
              </w:rPr>
              <w:t>بصد الحرى عن متلنى فتنننى *ذموع على الخدس بهمى السح الها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وكيف </w:t>
      </w:r>
      <w:del w:id="2273" w:author="Transkribus" w:date="2019-12-11T14:30:00Z">
        <w:r w:rsidRPr="009B6BCA">
          <w:rPr>
            <w:rFonts w:ascii="Courier New" w:hAnsi="Courier New" w:cs="Courier New"/>
            <w:rtl/>
          </w:rPr>
          <w:delText>يؤاتى</w:delText>
        </w:r>
      </w:del>
      <w:ins w:id="2274" w:author="Transkribus" w:date="2019-12-11T14:30:00Z">
        <w:r w:rsidRPr="00EE6742">
          <w:rPr>
            <w:rFonts w:ascii="Courier New" w:hAnsi="Courier New" w:cs="Courier New"/>
            <w:rtl/>
          </w:rPr>
          <w:t>بو أبى</w:t>
        </w:r>
      </w:ins>
      <w:r w:rsidRPr="00EE6742">
        <w:rPr>
          <w:rFonts w:ascii="Courier New" w:hAnsi="Courier New" w:cs="Courier New"/>
          <w:rtl/>
        </w:rPr>
        <w:t xml:space="preserve"> النوم </w:t>
      </w:r>
      <w:del w:id="2275" w:author="Transkribus" w:date="2019-12-11T14:30:00Z">
        <w:r w:rsidRPr="009B6BCA">
          <w:rPr>
            <w:rFonts w:ascii="Courier New" w:hAnsi="Courier New" w:cs="Courier New"/>
            <w:rtl/>
          </w:rPr>
          <w:delText>او يطرق الكرى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جفونا بماء المقلتين اكتحالها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2276" w:author="Transkribus" w:date="2019-12-11T14:30:00Z">
        <w:del w:id="2277" w:author="Transkribus" w:date="2019-12-11T14:30:00Z">
          <w:r w:rsidRPr="00EE6742">
            <w:rPr>
              <w:rFonts w:ascii="Courier New" w:hAnsi="Courier New" w:cs="Courier New"/>
              <w:rtl/>
            </w:rPr>
            <w:delText>أو بطرق الكرى * حفوناثماء التلتين اكتجالها</w:delText>
          </w:r>
        </w:del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2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قلت انساها</w:delText>
            </w:r>
          </w:del>
          <w:ins w:id="2279" w:author="Transkribus" w:date="2019-12-11T14:30:00Z">
            <w:r w:rsidRPr="00EE6742">
              <w:rPr>
                <w:rFonts w:ascii="Courier New" w:hAnsi="Courier New" w:cs="Courier New"/>
                <w:rtl/>
              </w:rPr>
              <w:t>اداقلت أنساها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</w:t>
          </w:r>
          <w:del w:id="22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2281" w:author="Transkribus" w:date="2019-12-11T14:30:00Z">
            <w:r w:rsidRPr="00EE6742">
              <w:rPr>
                <w:rFonts w:ascii="Courier New" w:hAnsi="Courier New" w:cs="Courier New"/>
                <w:rtl/>
              </w:rPr>
              <w:t>ث</w:t>
            </w:r>
          </w:ins>
          <w:r w:rsidRPr="00EE6742">
            <w:rPr>
              <w:rFonts w:ascii="Courier New" w:hAnsi="Courier New" w:cs="Courier New"/>
              <w:rtl/>
            </w:rPr>
            <w:t>اى دارها</w:t>
          </w:r>
          <w:del w:id="228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del w:id="2283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ت</w:delText>
                </w:r>
              </w:del>
              <w:ins w:id="2284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ن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صور فى </w:t>
              </w:r>
              <w:del w:id="2285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عينى وقلبى مثالها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2286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عيسى وقلنى متالها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7C1FAA" w:rsidRPr="009B6BCA" w:rsidRDefault="007C1FAA" w:rsidP="007C1FAA">
      <w:pPr>
        <w:pStyle w:val="NurText"/>
        <w:bidi/>
        <w:rPr>
          <w:del w:id="2287" w:author="Transkribus" w:date="2019-12-11T14:30:00Z"/>
          <w:rFonts w:ascii="Courier New" w:hAnsi="Courier New" w:cs="Courier New"/>
        </w:rPr>
      </w:pPr>
      <w:dir w:val="rtl">
        <w:dir w:val="rtl">
          <w:del w:id="22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ودوية تردى المطايا تنوفة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يحار القطا فيها اذا خب 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9B6BCA" w:rsidRDefault="007C1FAA" w:rsidP="007C1FAA">
      <w:pPr>
        <w:pStyle w:val="NurText"/>
        <w:bidi/>
        <w:rPr>
          <w:del w:id="2289" w:author="Transkribus" w:date="2019-12-11T14:30:00Z"/>
          <w:rFonts w:ascii="Courier New" w:hAnsi="Courier New" w:cs="Courier New"/>
        </w:rPr>
      </w:pPr>
      <w:dir w:val="rtl">
        <w:dir w:val="rtl">
          <w:del w:id="22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قطعت بفتلاء الذراعين عرمس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امون قواها غير باد كلالها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9B6BCA" w:rsidRDefault="007C1FAA" w:rsidP="007C1FAA">
      <w:pPr>
        <w:pStyle w:val="NurText"/>
        <w:bidi/>
        <w:rPr>
          <w:del w:id="2291" w:author="Transkribus" w:date="2019-12-11T14:30:00Z"/>
          <w:rFonts w:ascii="Courier New" w:hAnsi="Courier New" w:cs="Courier New"/>
        </w:rPr>
      </w:pPr>
      <w:dir w:val="rtl">
        <w:dir w:val="rtl">
          <w:del w:id="22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تؤم بنا ربع 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مسلم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293" w:author="Transkribus" w:date="2019-12-11T14:30:00Z"/>
          <w:del w:id="2294" w:author="Transkribus" w:date="2019-12-11T14:30:00Z"/>
          <w:rFonts w:ascii="Courier New" w:hAnsi="Courier New" w:cs="Courier New"/>
        </w:rPr>
      </w:pPr>
      <w:dir w:val="rtl">
        <w:dir w:val="rtl">
          <w:del w:id="22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حيث</w:delText>
            </w:r>
          </w:del>
          <w:ins w:id="2296" w:author="Transkribus" w:date="2019-12-11T14:30:00Z">
            <w:r w:rsidRPr="00EE6742">
              <w:rPr>
                <w:rFonts w:ascii="Courier New" w:hAnsi="Courier New" w:cs="Courier New"/>
                <w:rtl/>
              </w:rPr>
              <w:t>ودوة ردى المطابا كموقة * جار القطافيها اذا حب ألها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2297" w:author="Transkribus" w:date="2019-12-11T14:30:00Z"/>
          <w:rFonts w:ascii="Courier New" w:hAnsi="Courier New" w:cs="Courier New"/>
        </w:rPr>
      </w:pPr>
      <w:ins w:id="2298" w:author="Transkribus" w:date="2019-12-11T14:30:00Z">
        <w:r w:rsidRPr="00EE6742">
          <w:rPr>
            <w:rFonts w:ascii="Courier New" w:hAnsi="Courier New" w:cs="Courier New"/>
            <w:rtl/>
          </w:rPr>
          <w:t>ابطعت كمالام الذر اعسين عرمس - أمون قواهاعير بادحلااها</w:t>
        </w:r>
      </w:ins>
    </w:p>
    <w:p w:rsidR="007C1FAA" w:rsidRPr="009B6BCA" w:rsidRDefault="007C1FAA" w:rsidP="007C1FAA">
      <w:pPr>
        <w:pStyle w:val="NurText"/>
        <w:bidi/>
        <w:rPr>
          <w:del w:id="2299" w:author="Transkribus" w:date="2019-12-11T14:30:00Z"/>
          <w:rFonts w:ascii="Courier New" w:hAnsi="Courier New" w:cs="Courier New"/>
        </w:rPr>
      </w:pPr>
      <w:ins w:id="2300" w:author="Transkribus" w:date="2019-12-11T14:30:00Z">
        <w:r w:rsidRPr="00EE6742">
          <w:rPr>
            <w:rFonts w:ascii="Courier New" w:hAnsi="Courier New" w:cs="Courier New"/>
            <w:rtl/>
          </w:rPr>
          <w:t>بوم بناربع المسلم حبت</w:t>
        </w:r>
      </w:ins>
      <w:r w:rsidRPr="00EE6742">
        <w:rPr>
          <w:rFonts w:ascii="Courier New" w:hAnsi="Courier New" w:cs="Courier New"/>
          <w:rtl/>
        </w:rPr>
        <w:t xml:space="preserve"> لا</w:t>
      </w:r>
      <w:del w:id="230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3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يخيب لها سعى وينعم</w:delText>
            </w:r>
          </w:del>
          <w:ins w:id="230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* حيب اهاسى وسقسم</w:t>
            </w:r>
          </w:ins>
          <w:r w:rsidRPr="00EE6742">
            <w:rPr>
              <w:rFonts w:ascii="Courier New" w:hAnsi="Courier New" w:cs="Courier New"/>
              <w:rtl/>
            </w:rPr>
            <w:t xml:space="preserve"> بالها</w:t>
          </w:r>
          <w:del w:id="230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3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ولولا جمال</w:delText>
            </w:r>
          </w:del>
          <w:ins w:id="2306" w:author="Transkribus" w:date="2019-12-11T14:30:00Z">
            <w:r w:rsidRPr="00EE6742">
              <w:rPr>
                <w:rFonts w:ascii="Courier New" w:hAnsi="Courier New" w:cs="Courier New"/>
                <w:rtl/>
              </w:rPr>
              <w:t>ولولاجمال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الملك </w:t>
          </w:r>
          <w:del w:id="23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جئتها</w:delText>
            </w:r>
          </w:del>
          <w:ins w:id="2308" w:author="Transkribus" w:date="2019-12-11T14:30:00Z">
            <w:r w:rsidRPr="00EE6742">
              <w:rPr>
                <w:rFonts w:ascii="Courier New" w:hAnsi="Courier New" w:cs="Courier New"/>
                <w:rtl/>
              </w:rPr>
              <w:t>ناجسها</w:t>
            </w:r>
          </w:ins>
          <w:r w:rsidRPr="00EE6742">
            <w:rPr>
              <w:rFonts w:ascii="Courier New" w:hAnsi="Courier New" w:cs="Courier New"/>
              <w:rtl/>
            </w:rPr>
            <w:t xml:space="preserve"> ولا</w:t>
          </w:r>
          <w:del w:id="230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ترامت صحاريها بنا ورمالها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310" w:author="Transkribus" w:date="2019-12-11T14:30:00Z">
            <w:del w:id="231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براسب مجاربيها مناور مالها</w:delText>
              </w:r>
            </w:del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الى </w:t>
          </w:r>
          <w:del w:id="23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اسرة لا يجهل</w:delText>
            </w:r>
          </w:del>
          <w:ins w:id="2313" w:author="Transkribus" w:date="2019-12-11T14:30:00Z">
            <w:r w:rsidRPr="00EE6742">
              <w:rPr>
                <w:rFonts w:ascii="Courier New" w:hAnsi="Courier New" w:cs="Courier New"/>
                <w:rtl/>
              </w:rPr>
              <w:t>أسره لاجهل</w:t>
            </w:r>
          </w:ins>
          <w:r w:rsidRPr="00EE6742">
            <w:rPr>
              <w:rFonts w:ascii="Courier New" w:hAnsi="Courier New" w:cs="Courier New"/>
              <w:rtl/>
            </w:rPr>
            <w:t xml:space="preserve"> الناس قدرها</w:t>
          </w:r>
          <w:del w:id="231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ويحمد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315" w:author="Transkribus" w:date="2019-12-11T14:30:00Z">
            <w:del w:id="231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و بجمد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بين العال</w:t>
          </w:r>
          <w:del w:id="23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</w:delText>
            </w:r>
          </w:del>
          <w:r w:rsidRPr="00EE6742">
            <w:rPr>
              <w:rFonts w:ascii="Courier New" w:hAnsi="Courier New" w:cs="Courier New"/>
              <w:rtl/>
            </w:rPr>
            <w:t>ين فعالها</w:t>
          </w:r>
          <w:del w:id="231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319" w:author="Transkribus" w:date="2019-12-11T14:30:00Z"/>
          <w:rFonts w:ascii="Courier New" w:hAnsi="Courier New" w:cs="Courier New"/>
        </w:rPr>
      </w:pPr>
      <w:dir w:val="rtl">
        <w:dir w:val="rtl">
          <w:del w:id="23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اشكلت دهماء فالراى رايها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وان راب خطب فالمقال مقالها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321" w:author="Transkribus" w:date="2019-12-11T14:30:00Z"/>
          <w:del w:id="2322" w:author="Transkribus" w:date="2019-12-11T14:30:00Z"/>
          <w:rFonts w:ascii="Courier New" w:hAnsi="Courier New" w:cs="Courier New"/>
        </w:rPr>
      </w:pPr>
      <w:dir w:val="rtl">
        <w:dir w:val="rtl">
          <w:del w:id="23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 اضطرمت نار</w:delText>
            </w:r>
          </w:del>
          <w:ins w:id="2324" w:author="Transkribus" w:date="2019-12-11T14:30:00Z">
            <w:r w:rsidRPr="00EE6742">
              <w:rPr>
                <w:rFonts w:ascii="Courier New" w:hAnsi="Courier New" w:cs="Courier New"/>
                <w:rtl/>
              </w:rPr>
              <w:t>اناشكلت دهماءفالراى رايبها * وان راب حطب فالثال مة الها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2325" w:author="Transkribus" w:date="2019-12-11T14:30:00Z">
        <w:r w:rsidRPr="00EE6742">
          <w:rPr>
            <w:rFonts w:ascii="Courier New" w:hAnsi="Courier New" w:cs="Courier New"/>
            <w:rtl/>
          </w:rPr>
          <w:t xml:space="preserve"> أو اسطرمت ثار</w:t>
        </w:r>
      </w:ins>
      <w:r w:rsidRPr="00EE6742">
        <w:rPr>
          <w:rFonts w:ascii="Courier New" w:hAnsi="Courier New" w:cs="Courier New"/>
          <w:rtl/>
        </w:rPr>
        <w:t xml:space="preserve"> الوغى </w:t>
      </w:r>
      <w:del w:id="2326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r w:rsidRPr="00EE6742">
        <w:rPr>
          <w:rFonts w:ascii="Courier New" w:hAnsi="Courier New" w:cs="Courier New"/>
          <w:rtl/>
        </w:rPr>
        <w:t>ك</w:t>
      </w:r>
      <w:del w:id="2327" w:author="Transkribus" w:date="2019-12-11T14:30:00Z">
        <w:r w:rsidRPr="009B6BCA">
          <w:rPr>
            <w:rFonts w:ascii="Courier New" w:hAnsi="Courier New" w:cs="Courier New"/>
            <w:rtl/>
          </w:rPr>
          <w:delText>م</w:delText>
        </w:r>
      </w:del>
      <w:r w:rsidRPr="00EE6742">
        <w:rPr>
          <w:rFonts w:ascii="Courier New" w:hAnsi="Courier New" w:cs="Courier New"/>
          <w:rtl/>
        </w:rPr>
        <w:t>ا</w:t>
      </w:r>
      <w:del w:id="2328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2329" w:author="Transkribus" w:date="2019-12-11T14:30:00Z">
        <w:r w:rsidRPr="00EE6742">
          <w:rPr>
            <w:rFonts w:ascii="Courier New" w:hAnsi="Courier New" w:cs="Courier New"/>
            <w:rtl/>
          </w:rPr>
          <w:t>ن</w:t>
        </w:r>
      </w:ins>
      <w:r w:rsidRPr="00EE6742">
        <w:rPr>
          <w:rFonts w:ascii="Courier New" w:hAnsi="Courier New" w:cs="Courier New"/>
          <w:rtl/>
        </w:rPr>
        <w:t>ها</w:t>
      </w:r>
      <w:del w:id="233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وطال عليهم </w:t>
          </w:r>
          <w:del w:id="23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حميها واشتعالها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332" w:author="Transkribus" w:date="2019-12-11T14:30:00Z">
            <w:r w:rsidRPr="00EE6742">
              <w:rPr>
                <w:rFonts w:ascii="Courier New" w:hAnsi="Courier New" w:cs="Courier New"/>
                <w:rtl/>
              </w:rPr>
              <w:t>جميها واشبعالها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333" w:author="Transkribus" w:date="2019-12-11T14:30:00Z"/>
          <w:rFonts w:ascii="Courier New" w:hAnsi="Courier New" w:cs="Courier New"/>
        </w:rPr>
      </w:pPr>
      <w:dir w:val="rtl">
        <w:dir w:val="rtl">
          <w:del w:id="23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ترى لهم باسا يقصر دونه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اسود الشرى قدامها ونزالها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9B6BCA" w:rsidRDefault="007C1FAA" w:rsidP="007C1FAA">
      <w:pPr>
        <w:pStyle w:val="NurText"/>
        <w:bidi/>
        <w:rPr>
          <w:del w:id="2335" w:author="Transkribus" w:date="2019-12-11T14:30:00Z"/>
          <w:rFonts w:ascii="Courier New" w:hAnsi="Courier New" w:cs="Courier New"/>
        </w:rPr>
      </w:pPr>
      <w:dir w:val="rtl">
        <w:dir w:val="rtl">
          <w:del w:id="23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بايديهم خطية يزنية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تساقى باكواب المنايا نهالها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337" w:author="Transkribus" w:date="2019-12-11T14:30:00Z"/>
          <w:del w:id="2338" w:author="Transkribus" w:date="2019-12-11T14:30:00Z"/>
          <w:rFonts w:ascii="Courier New" w:hAnsi="Courier New" w:cs="Courier New"/>
        </w:rPr>
      </w:pPr>
      <w:dir w:val="rtl">
        <w:dir w:val="rtl">
          <w:del w:id="23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وبيض تقد الدارعين</w:delText>
            </w:r>
          </w:del>
          <w:ins w:id="2340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ابرى أهم ماسا قصردوه * أسود الشرى فذاهها وفز الها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ins w:id="2341" w:author="Transkribus" w:date="2019-12-11T14:30:00Z"/>
          <w:rFonts w:ascii="Courier New" w:hAnsi="Courier New" w:cs="Courier New"/>
        </w:rPr>
      </w:pPr>
      <w:ins w:id="2342" w:author="Transkribus" w:date="2019-12-11T14:30:00Z">
        <w:r w:rsidRPr="00EE6742">
          <w:rPr>
            <w:rFonts w:ascii="Courier New" w:hAnsi="Courier New" w:cs="Courier New"/>
            <w:rtl/>
          </w:rPr>
          <w:t>بأيديهم حطيه برنبية * ثسافى باكواس المناراس الها</w:t>
        </w:r>
      </w:ins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2343" w:author="Transkribus" w:date="2019-12-11T14:30:00Z">
        <w:r w:rsidRPr="00EE6742">
          <w:rPr>
            <w:rFonts w:ascii="Courier New" w:hAnsi="Courier New" w:cs="Courier New"/>
            <w:rtl/>
          </w:rPr>
          <w:t>ويس هسد الدار عسين</w:t>
        </w:r>
      </w:ins>
      <w:r w:rsidRPr="00EE6742">
        <w:rPr>
          <w:rFonts w:ascii="Courier New" w:hAnsi="Courier New" w:cs="Courier New"/>
          <w:rtl/>
        </w:rPr>
        <w:t xml:space="preserve"> صوارم</w:t>
      </w:r>
      <w:del w:id="234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2345" w:author="Transkribus" w:date="2019-12-11T14:30:00Z">
        <w:del w:id="2346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</w:delText>
          </w:r>
        </w:del>
      </w:ins>
      <w:r w:rsidRPr="00EE6742">
        <w:rPr>
          <w:rFonts w:ascii="Courier New" w:hAnsi="Courier New" w:cs="Courier New"/>
          <w:rtl/>
        </w:rPr>
        <w:t xml:space="preserve">رهاف </w:t>
      </w:r>
      <w:del w:id="2347" w:author="Transkribus" w:date="2019-12-11T14:30:00Z">
        <w:r w:rsidRPr="009B6BCA">
          <w:rPr>
            <w:rFonts w:ascii="Courier New" w:hAnsi="Courier New" w:cs="Courier New"/>
            <w:rtl/>
          </w:rPr>
          <w:delText>جلا الاطباع منها صقالها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2348" w:author="Transkribus" w:date="2019-12-11T14:30:00Z">
        <w:r w:rsidRPr="00EE6742">
          <w:rPr>
            <w:rFonts w:ascii="Courier New" w:hAnsi="Courier New" w:cs="Courier New"/>
            <w:rtl/>
          </w:rPr>
          <w:t>جلاالاطباح منهاصفالها</w:t>
        </w:r>
      </w:ins>
    </w:p>
    <w:p w:rsidR="007C1FAA" w:rsidRPr="009B6BCA" w:rsidRDefault="007C1FAA" w:rsidP="007C1FAA">
      <w:pPr>
        <w:pStyle w:val="NurText"/>
        <w:bidi/>
        <w:rPr>
          <w:del w:id="2349" w:author="Transkribus" w:date="2019-12-11T14:30:00Z"/>
          <w:rFonts w:ascii="Courier New" w:hAnsi="Courier New" w:cs="Courier New"/>
        </w:rPr>
      </w:pPr>
      <w:dir w:val="rtl">
        <w:dir w:val="rtl">
          <w:del w:id="23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وهم يطعمون الضيف من قمع الذرى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اذا ناوحت نكباء ريح شمالها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9B6BCA" w:rsidRDefault="007C1FAA" w:rsidP="007C1FAA">
      <w:pPr>
        <w:pStyle w:val="NurText"/>
        <w:bidi/>
        <w:rPr>
          <w:del w:id="2351" w:author="Transkribus" w:date="2019-12-11T14:30:00Z"/>
          <w:rFonts w:ascii="Courier New" w:hAnsi="Courier New" w:cs="Courier New"/>
        </w:rPr>
      </w:pPr>
      <w:dir w:val="rtl">
        <w:dir w:val="rtl">
          <w:del w:id="23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فما لبنى 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صوفي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353" w:author="Transkribus" w:date="2019-12-11T14:30:00Z"/>
          <w:del w:id="2354" w:author="Transkribus" w:date="2019-12-11T14:30:00Z"/>
          <w:rFonts w:ascii="Courier New" w:hAnsi="Courier New" w:cs="Courier New"/>
        </w:rPr>
      </w:pPr>
      <w:dir w:val="rtl">
        <w:dir w:val="rtl">
          <w:ins w:id="2355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اوهيم بطعمون الصيف من فم الدذرى * اداناوحب ماه ريبح شماله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356" w:author="Transkribus" w:date="2019-12-11T14:30:00Z"/>
          <w:rFonts w:ascii="Courier New" w:hAnsi="Courier New" w:cs="Courier New"/>
        </w:rPr>
      </w:pPr>
      <w:ins w:id="2357" w:author="Transkribus" w:date="2019-12-11T14:30:00Z">
        <w:r w:rsidRPr="00EE6742">
          <w:rPr>
            <w:rFonts w:ascii="Courier New" w:hAnsi="Courier New" w:cs="Courier New"/>
            <w:rtl/>
          </w:rPr>
          <w:t xml:space="preserve">فاليى الصوفى </w:t>
        </w:r>
      </w:ins>
      <w:r w:rsidRPr="00EE6742">
        <w:rPr>
          <w:rFonts w:ascii="Courier New" w:hAnsi="Courier New" w:cs="Courier New"/>
          <w:rtl/>
        </w:rPr>
        <w:t xml:space="preserve">فى الناس </w:t>
      </w:r>
      <w:del w:id="2358" w:author="Transkribus" w:date="2019-12-11T14:30:00Z">
        <w:r w:rsidRPr="009B6BCA">
          <w:rPr>
            <w:rFonts w:ascii="Courier New" w:hAnsi="Courier New" w:cs="Courier New"/>
            <w:rtl/>
          </w:rPr>
          <w:delText>مشبه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3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ذوى</w:delText>
            </w:r>
          </w:del>
          <w:ins w:id="2360" w:author="Transkribus" w:date="2019-12-11T14:30:00Z">
            <w:r w:rsidRPr="00EE6742">
              <w:rPr>
                <w:rFonts w:ascii="Courier New" w:hAnsi="Courier New" w:cs="Courier New"/>
                <w:rtl/>
              </w:rPr>
              <w:t>مستة مدوى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الباس وال</w:t>
          </w:r>
          <w:del w:id="23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</w:delText>
            </w:r>
          </w:del>
          <w:ins w:id="2362" w:author="Transkribus" w:date="2019-12-11T14:30:00Z">
            <w:r w:rsidRPr="00EE6742">
              <w:rPr>
                <w:rFonts w:ascii="Courier New" w:hAnsi="Courier New" w:cs="Courier New"/>
                <w:rtl/>
              </w:rPr>
              <w:t>آب</w:t>
            </w:r>
          </w:ins>
          <w:r w:rsidRPr="00EE6742">
            <w:rPr>
              <w:rFonts w:ascii="Courier New" w:hAnsi="Courier New" w:cs="Courier New"/>
              <w:rtl/>
            </w:rPr>
            <w:t>دى المهاب مصالها</w:t>
          </w:r>
          <w:del w:id="236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3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سما لهم مجد قديم</w:delText>
            </w:r>
          </w:del>
          <w:ins w:id="2365" w:author="Transkribus" w:date="2019-12-11T14:30:00Z">
            <w:r w:rsidRPr="00EE6742">
              <w:rPr>
                <w:rFonts w:ascii="Courier New" w:hAnsi="Courier New" w:cs="Courier New"/>
                <w:rtl/>
              </w:rPr>
              <w:t>سمالعم يد يم</w:t>
            </w:r>
          </w:ins>
          <w:r w:rsidRPr="00EE6742">
            <w:rPr>
              <w:rFonts w:ascii="Courier New" w:hAnsi="Courier New" w:cs="Courier New"/>
              <w:rtl/>
            </w:rPr>
            <w:t xml:space="preserve"> ورفعة</w:t>
          </w:r>
          <w:del w:id="236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367" w:author="Transkribus" w:date="2019-12-11T14:30:00Z">
            <w:del w:id="236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شديد </w:t>
          </w:r>
          <w:del w:id="23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عراها لا يخاف انحلالها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370" w:author="Transkribus" w:date="2019-12-11T14:30:00Z">
            <w:r w:rsidRPr="00EE6742">
              <w:rPr>
                <w:rFonts w:ascii="Courier New" w:hAnsi="Courier New" w:cs="Courier New"/>
                <w:rtl/>
              </w:rPr>
              <w:t>عراهالاحاف اسحلالها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3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بنى جعفر</w:delText>
            </w:r>
          </w:del>
          <w:ins w:id="2372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ابى جعقر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العرب خير ق</w:t>
          </w:r>
          <w:del w:id="23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r w:rsidRPr="00EE6742">
            <w:rPr>
              <w:rFonts w:ascii="Courier New" w:hAnsi="Courier New" w:cs="Courier New"/>
              <w:rtl/>
            </w:rPr>
            <w:t>ي</w:t>
          </w:r>
          <w:ins w:id="2374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>لة</w:t>
          </w:r>
          <w:del w:id="237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سما فى </w:t>
              </w:r>
              <w:del w:id="2376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نزار فخرها واختيالها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2377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تزار فرها واختبالها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3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تقابل</w:delText>
            </w:r>
          </w:del>
          <w:ins w:id="2379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ابقامل</w:t>
            </w:r>
          </w:ins>
          <w:r w:rsidRPr="00EE6742">
            <w:rPr>
              <w:rFonts w:ascii="Courier New" w:hAnsi="Courier New" w:cs="Courier New"/>
              <w:rtl/>
            </w:rPr>
            <w:t xml:space="preserve"> فيهم من سليم </w:t>
          </w:r>
          <w:del w:id="23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دوابة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كما قابلت يمنى اليدين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381" w:author="Transkribus" w:date="2019-12-11T14:30:00Z">
            <w:del w:id="238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دؤابة * كماقابلت مسى البدين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شمالها</w:t>
          </w:r>
          <w:del w:id="238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384" w:author="Transkribus" w:date="2019-12-11T14:30:00Z"/>
          <w:rFonts w:ascii="Courier New" w:hAnsi="Courier New" w:cs="Courier New"/>
        </w:rPr>
      </w:pPr>
      <w:dir w:val="rtl">
        <w:dir w:val="rtl">
          <w:del w:id="23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ايا ابن على حزت ارفع رتبة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اذا رامها من رامها لا ينالها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386" w:author="Transkribus" w:date="2019-12-11T14:30:00Z"/>
          <w:del w:id="2387" w:author="Transkribus" w:date="2019-12-11T14:30:00Z"/>
          <w:rFonts w:ascii="Courier New" w:hAnsi="Courier New" w:cs="Courier New"/>
        </w:rPr>
      </w:pPr>
      <w:dir w:val="rtl">
        <w:dir w:val="rtl">
          <w:del w:id="23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بك</w:delText>
            </w:r>
          </w:del>
          <w:ins w:id="2389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ابا ابن عسلى حرت أرفع ريية * اداراهه أمن رامهالاشالها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ins w:id="2390" w:author="Transkribus" w:date="2019-12-11T14:30:00Z">
        <w:r w:rsidRPr="00EE6742">
          <w:rPr>
            <w:rFonts w:ascii="Courier New" w:hAnsi="Courier New" w:cs="Courier New"/>
            <w:rtl/>
          </w:rPr>
          <w:t>بلك</w:t>
        </w:r>
      </w:ins>
      <w:r w:rsidRPr="00EE6742">
        <w:rPr>
          <w:rFonts w:ascii="Courier New" w:hAnsi="Courier New" w:cs="Courier New"/>
          <w:rtl/>
        </w:rPr>
        <w:t xml:space="preserve"> الدولة </w:t>
      </w:r>
      <w:del w:id="2391" w:author="Transkribus" w:date="2019-12-11T14:30:00Z">
        <w:r w:rsidRPr="009B6BCA">
          <w:rPr>
            <w:rFonts w:ascii="Courier New" w:hAnsi="Courier New" w:cs="Courier New"/>
            <w:rtl/>
          </w:rPr>
          <w:delText>الغراء تزهى</w:delText>
        </w:r>
      </w:del>
      <w:ins w:id="2392" w:author="Transkribus" w:date="2019-12-11T14:30:00Z">
        <w:r w:rsidRPr="00EE6742">
          <w:rPr>
            <w:rFonts w:ascii="Courier New" w:hAnsi="Courier New" w:cs="Courier New"/>
            <w:rtl/>
          </w:rPr>
          <w:t>الغراهبرهى</w:t>
        </w:r>
      </w:ins>
      <w:r w:rsidRPr="00EE6742">
        <w:rPr>
          <w:rFonts w:ascii="Courier New" w:hAnsi="Courier New" w:cs="Courier New"/>
          <w:rtl/>
        </w:rPr>
        <w:t xml:space="preserve"> على الو</w:t>
      </w:r>
      <w:del w:id="2393" w:author="Transkribus" w:date="2019-12-11T14:30:00Z">
        <w:r w:rsidRPr="009B6BCA">
          <w:rPr>
            <w:rFonts w:ascii="Courier New" w:hAnsi="Courier New" w:cs="Courier New"/>
            <w:rtl/>
          </w:rPr>
          <w:delText>ر</w:delText>
        </w:r>
      </w:del>
      <w:ins w:id="2394" w:author="Transkribus" w:date="2019-12-11T14:30:00Z">
        <w:r w:rsidRPr="00EE6742">
          <w:rPr>
            <w:rFonts w:ascii="Courier New" w:hAnsi="Courier New" w:cs="Courier New"/>
            <w:rtl/>
          </w:rPr>
          <w:t>ز</w:t>
        </w:r>
      </w:ins>
      <w:r w:rsidRPr="00EE6742">
        <w:rPr>
          <w:rFonts w:ascii="Courier New" w:hAnsi="Courier New" w:cs="Courier New"/>
          <w:rtl/>
        </w:rPr>
        <w:t>ى</w:t>
      </w:r>
      <w:del w:id="239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وحق </w:t>
          </w:r>
          <w:del w:id="23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لها اذ انت فيهاجمالها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397" w:author="Transkribus" w:date="2019-12-11T14:30:00Z">
            <w:r w:rsidRPr="00EE6742">
              <w:rPr>
                <w:rFonts w:ascii="Courier New" w:hAnsi="Courier New" w:cs="Courier New"/>
                <w:rtl/>
              </w:rPr>
              <w:t>لهادالت فيهاجم الها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ولو </w:t>
          </w:r>
          <w:del w:id="23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انها امست سناء</w:delText>
            </w:r>
          </w:del>
          <w:ins w:id="2399" w:author="Transkribus" w:date="2019-12-11T14:30:00Z">
            <w:r w:rsidRPr="00EE6742">
              <w:rPr>
                <w:rFonts w:ascii="Courier New" w:hAnsi="Courier New" w:cs="Courier New"/>
                <w:rtl/>
              </w:rPr>
              <w:t>أنها أمست سناه</w:t>
            </w:r>
          </w:ins>
          <w:r w:rsidRPr="00EE6742">
            <w:rPr>
              <w:rFonts w:ascii="Courier New" w:hAnsi="Courier New" w:cs="Courier New"/>
              <w:rtl/>
            </w:rPr>
            <w:t xml:space="preserve"> ورفعة</w:t>
          </w:r>
          <w:del w:id="240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سماء علينا كنت انت هلالها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401" w:author="Transkribus" w:date="2019-12-11T14:30:00Z">
            <w:del w:id="240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شماء عليناكتب الت هلاله</w:delText>
              </w:r>
            </w:del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4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ما ذوو الشحناء اموك</w:delText>
            </w:r>
          </w:del>
          <w:ins w:id="2404" w:author="Transkribus" w:date="2019-12-11T14:30:00Z">
            <w:r w:rsidRPr="00EE6742">
              <w:rPr>
                <w:rFonts w:ascii="Courier New" w:hAnsi="Courier New" w:cs="Courier New"/>
                <w:rtl/>
              </w:rPr>
              <w:t>ذامادوو الشجماء أمول</w:t>
            </w:r>
          </w:ins>
          <w:r w:rsidRPr="00EE6742">
            <w:rPr>
              <w:rFonts w:ascii="Courier New" w:hAnsi="Courier New" w:cs="Courier New"/>
              <w:rtl/>
            </w:rPr>
            <w:t xml:space="preserve"> خيبوا</w:t>
          </w:r>
          <w:del w:id="240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406" w:author="Transkribus" w:date="2019-12-11T14:30:00Z">
            <w:del w:id="240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وعاد </w:t>
          </w:r>
          <w:del w:id="24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عليهم بعد ذاك</w:delText>
            </w:r>
          </w:del>
          <w:ins w:id="2409" w:author="Transkribus" w:date="2019-12-11T14:30:00Z">
            <w:r w:rsidRPr="00EE6742">
              <w:rPr>
                <w:rFonts w:ascii="Courier New" w:hAnsi="Courier New" w:cs="Courier New"/>
                <w:rtl/>
              </w:rPr>
              <w:t>عليهسم بعدة ال</w:t>
            </w:r>
          </w:ins>
          <w:r w:rsidRPr="00EE6742">
            <w:rPr>
              <w:rFonts w:ascii="Courier New" w:hAnsi="Courier New" w:cs="Courier New"/>
              <w:rtl/>
            </w:rPr>
            <w:t xml:space="preserve"> وبالها</w:t>
          </w:r>
          <w:del w:id="241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4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ساظفر من</w:delText>
            </w:r>
          </w:del>
          <w:ins w:id="2412" w:author="Transkribus" w:date="2019-12-11T14:30:00Z">
            <w:r w:rsidRPr="00EE6742">
              <w:rPr>
                <w:rFonts w:ascii="Courier New" w:hAnsi="Courier New" w:cs="Courier New"/>
                <w:rtl/>
              </w:rPr>
              <w:t>ساطفرمن</w:t>
            </w:r>
          </w:ins>
          <w:r w:rsidRPr="00EE6742">
            <w:rPr>
              <w:rFonts w:ascii="Courier New" w:hAnsi="Courier New" w:cs="Courier New"/>
              <w:rtl/>
            </w:rPr>
            <w:t xml:space="preserve"> دهرى </w:t>
          </w:r>
          <w:del w:id="24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بارغد عيشة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بنعماك ان فاءت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414" w:author="Transkribus" w:date="2019-12-11T14:30:00Z">
            <w:del w:id="241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بار عد شيبيه * يقسمال ابن قافف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على </w:t>
          </w:r>
          <w:del w:id="24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ظ</w:delText>
            </w:r>
          </w:del>
          <w:ins w:id="2417" w:author="Transkribus" w:date="2019-12-11T14:30:00Z">
            <w:r w:rsidRPr="00EE6742">
              <w:rPr>
                <w:rFonts w:ascii="Courier New" w:hAnsi="Courier New" w:cs="Courier New"/>
                <w:rtl/>
              </w:rPr>
              <w:t>ط</w:t>
            </w:r>
          </w:ins>
          <w:r w:rsidRPr="00EE6742">
            <w:rPr>
              <w:rFonts w:ascii="Courier New" w:hAnsi="Courier New" w:cs="Courier New"/>
              <w:rtl/>
            </w:rPr>
            <w:t>لال</w:t>
          </w:r>
          <w:del w:id="24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</w:delText>
            </w:r>
          </w:del>
          <w:ins w:id="2419" w:author="Transkribus" w:date="2019-12-11T14:30:00Z">
            <w:r w:rsidRPr="00EE6742">
              <w:rPr>
                <w:rFonts w:ascii="Courier New" w:hAnsi="Courier New" w:cs="Courier New"/>
                <w:rtl/>
              </w:rPr>
              <w:t>ر</w:t>
            </w:r>
          </w:ins>
          <w:r w:rsidRPr="00EE6742">
            <w:rPr>
              <w:rFonts w:ascii="Courier New" w:hAnsi="Courier New" w:cs="Courier New"/>
              <w:rtl/>
            </w:rPr>
            <w:t>ا</w:t>
          </w:r>
          <w:del w:id="242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ف</w:t>
          </w:r>
          <w:del w:id="24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ا لذوى </w:t>
          </w:r>
          <w:del w:id="24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الحاجات عنك تاخر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لانك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423" w:author="Transkribus" w:date="2019-12-11T14:30:00Z">
            <w:del w:id="242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الحسابماتن عبسلك ثاخر * لاللك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عم الم</w:t>
          </w:r>
          <w:del w:id="24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</w:delText>
            </w:r>
          </w:del>
          <w:ins w:id="2426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 w:rsidRPr="00EE6742">
            <w:rPr>
              <w:rFonts w:ascii="Courier New" w:hAnsi="Courier New" w:cs="Courier New"/>
              <w:rtl/>
            </w:rPr>
            <w:t>رمات وخالها</w:t>
          </w:r>
          <w:del w:id="242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4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فدونكها كالدر لا مستعارة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429" w:author="Transkribus" w:date="2019-12-11T14:30:00Z">
            <w:del w:id="243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فد وفكها ٤ الدر لامستعارة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فينكر منها </w:t>
          </w:r>
          <w:del w:id="24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ضعفها واختلالها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432" w:author="Transkribus" w:date="2019-12-11T14:30:00Z">
            <w:r w:rsidRPr="00EE6742">
              <w:rPr>
                <w:rFonts w:ascii="Courier New" w:hAnsi="Courier New" w:cs="Courier New"/>
                <w:rtl/>
              </w:rPr>
              <w:t>صعفها واحتلالها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ولكن </w:t>
          </w:r>
          <w:del w:id="24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r w:rsidRPr="00EE6742">
            <w:rPr>
              <w:rFonts w:ascii="Courier New" w:hAnsi="Courier New" w:cs="Courier New"/>
              <w:rtl/>
            </w:rPr>
            <w:t>ت</w:t>
          </w:r>
          <w:ins w:id="2434" w:author="Transkribus" w:date="2019-12-11T14:30:00Z">
            <w:r w:rsidRPr="00EE6742">
              <w:rPr>
                <w:rFonts w:ascii="Courier New" w:hAnsi="Courier New" w:cs="Courier New"/>
                <w:rtl/>
              </w:rPr>
              <w:t>ت</w:t>
            </w:r>
          </w:ins>
          <w:r w:rsidRPr="00EE6742">
            <w:rPr>
              <w:rFonts w:ascii="Courier New" w:hAnsi="Courier New" w:cs="Courier New"/>
              <w:rtl/>
            </w:rPr>
            <w:t>اج الفكر عذرا</w:t>
          </w:r>
          <w:del w:id="24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ء</w:delText>
            </w:r>
          </w:del>
          <w:ins w:id="2436" w:author="Transkribus" w:date="2019-12-11T14:30:00Z">
            <w:r w:rsidRPr="00EE6742">
              <w:rPr>
                <w:rFonts w:ascii="Courier New" w:hAnsi="Courier New" w:cs="Courier New"/>
                <w:rtl/>
              </w:rPr>
              <w:t>ه</w:t>
            </w:r>
          </w:ins>
          <w:r w:rsidRPr="00EE6742">
            <w:rPr>
              <w:rFonts w:ascii="Courier New" w:hAnsi="Courier New" w:cs="Courier New"/>
              <w:rtl/>
            </w:rPr>
            <w:t xml:space="preserve"> حسنها</w:t>
          </w:r>
          <w:del w:id="243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يروق اذا شان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438" w:author="Transkribus" w:date="2019-12-11T14:30:00Z">
            <w:del w:id="243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مروق اداشان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القوافى </w:t>
          </w:r>
          <w:del w:id="24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انتحالها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44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النح الفا</w:t>
            </w:r>
          </w:ins>
          <w:r>
            <w:t>‬</w:t>
          </w:r>
          <w:r>
            <w:t>‬</w:t>
          </w:r>
        </w:dir>
      </w:dir>
    </w:p>
    <w:p w:rsidR="007C1FAA" w:rsidRPr="009B6BCA" w:rsidRDefault="007C1FAA" w:rsidP="007C1FAA">
      <w:pPr>
        <w:pStyle w:val="NurText"/>
        <w:bidi/>
        <w:rPr>
          <w:del w:id="2442" w:author="Transkribus" w:date="2019-12-11T14:30:00Z"/>
          <w:rFonts w:ascii="Courier New" w:hAnsi="Courier New" w:cs="Courier New"/>
        </w:rPr>
      </w:pPr>
      <w:dir w:val="rtl">
        <w:dir w:val="rtl">
          <w:del w:id="24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فلا نعمة الا ومنك نوالها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ولا مدحة الا اليك مالها الطويل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7C1FAA" w:rsidRPr="00EE6742" w:rsidRDefault="007C1FAA" w:rsidP="007C1FAA">
      <w:pPr>
        <w:pStyle w:val="NurText"/>
        <w:bidi/>
        <w:rPr>
          <w:ins w:id="2444" w:author="Transkribus" w:date="2019-12-11T14:30:00Z"/>
          <w:del w:id="2445" w:author="Transkribus" w:date="2019-12-11T14:30:00Z"/>
          <w:rFonts w:ascii="Courier New" w:hAnsi="Courier New" w:cs="Courier New"/>
        </w:rPr>
      </w:pPr>
      <w:dir w:val="rtl">
        <w:dir w:val="rtl">
          <w:ins w:id="2446" w:author="Transkribus" w:date="2019-12-11T14:30:00Z">
            <w:r w:rsidRPr="00EE6742">
              <w:rPr>
                <w:rFonts w:ascii="Courier New" w:hAnsi="Courier New" w:cs="Courier New"/>
                <w:rtl/>
              </w:rPr>
              <w:t>فلاصمة الاومنك بو الها * ولأمد جسه الاالبسلتهكاها</w:t>
            </w:r>
          </w:ins>
          <w:r>
            <w:t>‬</w:t>
          </w:r>
          <w:r>
            <w:t>‬</w:t>
          </w:r>
        </w:dir>
      </w:dir>
    </w:p>
    <w:p w:rsidR="007C1FAA" w:rsidRPr="00EE6742" w:rsidRDefault="007C1FAA" w:rsidP="007C1FAA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وقال </w:t>
      </w:r>
      <w:del w:id="2447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r w:rsidRPr="00EE6742">
        <w:rPr>
          <w:rFonts w:ascii="Courier New" w:hAnsi="Courier New" w:cs="Courier New"/>
          <w:rtl/>
        </w:rPr>
        <w:t>مد</w:t>
      </w:r>
      <w:del w:id="2448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2449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 xml:space="preserve"> عز الدولة </w:t>
      </w:r>
      <w:del w:id="2450" w:author="Transkribus" w:date="2019-12-11T14:30:00Z">
        <w:r w:rsidRPr="009B6BCA">
          <w:rPr>
            <w:rFonts w:ascii="Courier New" w:hAnsi="Courier New" w:cs="Courier New"/>
            <w:rtl/>
          </w:rPr>
          <w:delText>اخا مؤيد</w:delText>
        </w:r>
      </w:del>
      <w:ins w:id="2451" w:author="Transkribus" w:date="2019-12-11T14:30:00Z">
        <w:r w:rsidRPr="00EE6742">
          <w:rPr>
            <w:rFonts w:ascii="Courier New" w:hAnsi="Courier New" w:cs="Courier New"/>
            <w:rtl/>
          </w:rPr>
          <w:t>اخامزيد</w:t>
        </w:r>
      </w:ins>
      <w:r w:rsidRPr="00EE6742">
        <w:rPr>
          <w:rFonts w:ascii="Courier New" w:hAnsi="Courier New" w:cs="Courier New"/>
          <w:rtl/>
        </w:rPr>
        <w:t xml:space="preserve"> الدين</w:t>
      </w:r>
      <w:del w:id="245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D741C9" w:rsidRDefault="007C1FAA">
      <w:bookmarkStart w:id="2453" w:name="_GoBack"/>
      <w:bookmarkEnd w:id="2453"/>
    </w:p>
    <w:sectPr w:rsidR="00D741C9" w:rsidSect="00A339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AA"/>
    <w:rsid w:val="00205B78"/>
    <w:rsid w:val="002E4E26"/>
    <w:rsid w:val="00384DF6"/>
    <w:rsid w:val="004B2352"/>
    <w:rsid w:val="005A5FE5"/>
    <w:rsid w:val="00663732"/>
    <w:rsid w:val="006B046D"/>
    <w:rsid w:val="007C1FAA"/>
    <w:rsid w:val="00A33946"/>
    <w:rsid w:val="00CF58D5"/>
    <w:rsid w:val="00D1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177DE3D-2F3D-E84A-BC34-0ABB6B94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1F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C1FAA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C1FAA"/>
    <w:rPr>
      <w:rFonts w:ascii="Consolas" w:hAnsi="Consolas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1FAA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1FAA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7C1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5348</Words>
  <Characters>33697</Characters>
  <Application>Microsoft Office Word</Application>
  <DocSecurity>0</DocSecurity>
  <Lines>280</Lines>
  <Paragraphs>77</Paragraphs>
  <ScaleCrop>false</ScaleCrop>
  <Company/>
  <LinksUpToDate>false</LinksUpToDate>
  <CharactersWithSpaces>38968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P. Gibson</dc:creator>
  <cp:keywords/>
  <dc:description/>
  <cp:lastModifiedBy>Nathan P. Gibson</cp:lastModifiedBy>
  <cp:revision>1</cp:revision>
  <dcterms:created xsi:type="dcterms:W3CDTF">2019-12-11T14:10:00Z</dcterms:created>
  <dcterms:modified xsi:type="dcterms:W3CDTF">2019-12-11T14:11:00Z</dcterms:modified>
</cp:coreProperties>
</file>